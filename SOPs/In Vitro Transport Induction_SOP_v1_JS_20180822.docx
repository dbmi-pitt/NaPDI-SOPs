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noProof/>
          <w:color w:val="4F81BD" w:themeColor="accent1"/>
          <w:sz w:val="72"/>
          <w:szCs w:val="72"/>
        </w:rPr>
        <w:id w:val="11134884"/>
        <w:docPartObj>
          <w:docPartGallery w:val="Cover Pages"/>
          <w:docPartUnique/>
        </w:docPartObj>
      </w:sdtPr>
      <w:sdtEndPr>
        <w:rPr>
          <w:rFonts w:asciiTheme="minorHAnsi" w:eastAsia="SimSun" w:hAnsiTheme="minorHAnsi" w:cstheme="minorBidi"/>
          <w:b w:val="0"/>
          <w:bCs w:val="0"/>
          <w:noProof w:val="0"/>
          <w:color w:val="auto"/>
          <w:sz w:val="22"/>
          <w:szCs w:val="22"/>
        </w:rPr>
      </w:sdtEndPr>
      <w:sdtContent>
        <w:p w14:paraId="54455DE1" w14:textId="77777777" w:rsidR="006D3C54" w:rsidRDefault="0066613C" w:rsidP="006D3C54">
          <w:pPr>
            <w:pStyle w:val="NoSpacing"/>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726848" behindDoc="0" locked="0" layoutInCell="0" allowOverlap="1" wp14:anchorId="53989D42" wp14:editId="20D5D0A2">
                    <wp:simplePos x="0" y="0"/>
                    <wp:positionH relativeFrom="page">
                      <wp:posOffset>-14173</wp:posOffset>
                    </wp:positionH>
                    <wp:positionV relativeFrom="topMargin">
                      <wp:posOffset>1905</wp:posOffset>
                    </wp:positionV>
                    <wp:extent cx="8138795" cy="807085"/>
                    <wp:effectExtent l="0" t="0" r="11430" b="1524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BA546C" id="Rectangle 52" o:spid="_x0000_s1026" style="position:absolute;margin-left:-1.1pt;margin-top:.15pt;width:640.85pt;height:63.55pt;z-index:251726848;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" o:allowincell="f" fillcolor="#4bacc6 [3208]" strokecolor="#31849b [2408]">
                    <w10:wrap anchorx="page" anchory="margin"/>
                  </v:rect>
                </w:pict>
              </mc:Fallback>
            </mc:AlternateContent>
          </w:r>
          <w:r w:rsidR="006D3C54">
            <w:rPr>
              <w:rFonts w:eastAsiaTheme="majorEastAsia" w:cstheme="majorBidi"/>
              <w:noProof/>
            </w:rPr>
            <mc:AlternateContent>
              <mc:Choice Requires="wps">
                <w:drawing>
                  <wp:anchor distT="0" distB="0" distL="114300" distR="114300" simplePos="0" relativeHeight="251724800" behindDoc="0" locked="0" layoutInCell="0" allowOverlap="1" wp14:anchorId="45B1A0A8" wp14:editId="4A6D23A6">
                    <wp:simplePos x="0" y="0"/>
                    <wp:positionH relativeFrom="leftMargin">
                      <wp:align>center</wp:align>
                    </wp:positionH>
                    <wp:positionV relativeFrom="page">
                      <wp:align>center</wp:align>
                    </wp:positionV>
                    <wp:extent cx="90805" cy="10539095"/>
                    <wp:effectExtent l="9525" t="5715" r="13970" b="889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819B1F6" id="Rectangle 57" o:spid="_x0000_s1026" style="position:absolute;margin-left:0;margin-top:0;width:7.15pt;height:829.85pt;z-index:25172480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TQQQIAAK8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KTHTQ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r w:rsidR="006D3C54">
            <w:rPr>
              <w:rFonts w:eastAsiaTheme="majorEastAsia" w:cstheme="majorBidi"/>
              <w:noProof/>
            </w:rPr>
            <mc:AlternateContent>
              <mc:Choice Requires="wps">
                <w:drawing>
                  <wp:anchor distT="0" distB="0" distL="114300" distR="114300" simplePos="0" relativeHeight="251725824" behindDoc="0" locked="0" layoutInCell="0" allowOverlap="1" wp14:anchorId="57FD703E" wp14:editId="30C7EBAB">
                    <wp:simplePos x="0" y="0"/>
                    <wp:positionH relativeFrom="rightMargin">
                      <wp:align>center</wp:align>
                    </wp:positionH>
                    <wp:positionV relativeFrom="page">
                      <wp:align>center</wp:align>
                    </wp:positionV>
                    <wp:extent cx="90805" cy="10539095"/>
                    <wp:effectExtent l="9525" t="5715" r="13970" b="8890"/>
                    <wp:wrapNone/>
                    <wp:docPr id="56"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AB67469" id="Rectangle 56" o:spid="_x0000_s1026" style="position:absolute;margin-left:0;margin-top:0;width:7.15pt;height:829.85pt;z-index:25172582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AuxfZXQQIAAK8E&#10;AAAOAAAAAAAAAAAAAAAAAC4CAABkcnMvZTJvRG9jLnhtbFBLAQItABQABgAIAAAAIQBl9oox4AAA&#10;AAUBAAAPAAAAAAAAAAAAAAAAAJsEAABkcnMvZG93bnJldi54bWxQSwUGAAAAAAQABADzAAAAqAUA&#10;AAAA&#10;" o:allowincell="f" fillcolor="white [3212]" strokecolor="#31849b [2408]">
                    <w10:wrap anchorx="margin" anchory="page"/>
                  </v:rect>
                </w:pict>
              </mc:Fallback>
            </mc:AlternateContent>
          </w:r>
        </w:p>
        <w:sdt>
          <w:sdtPr>
            <w:rPr>
              <w:rFonts w:asciiTheme="majorHAnsi" w:eastAsiaTheme="majorEastAsia" w:hAnsiTheme="majorHAnsi" w:cstheme="majorBidi"/>
              <w:sz w:val="48"/>
              <w:szCs w:val="48"/>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14:paraId="042F6226" w14:textId="77777777" w:rsidR="006D3C54" w:rsidRPr="00450C92" w:rsidRDefault="00D4073D" w:rsidP="006D3C54">
              <w:pPr>
                <w:pStyle w:val="NoSpacing"/>
                <w:rPr>
                  <w:rFonts w:asciiTheme="majorHAnsi" w:eastAsiaTheme="majorEastAsia" w:hAnsiTheme="majorHAnsi" w:cstheme="majorBidi"/>
                  <w:sz w:val="48"/>
                  <w:szCs w:val="48"/>
                </w:rPr>
              </w:pPr>
              <w:r w:rsidRPr="00450C92">
                <w:rPr>
                  <w:rFonts w:asciiTheme="majorHAnsi" w:eastAsiaTheme="majorEastAsia" w:hAnsiTheme="majorHAnsi" w:cstheme="majorBidi"/>
                  <w:sz w:val="48"/>
                  <w:szCs w:val="48"/>
                </w:rPr>
                <w:t xml:space="preserve">NaPDI Repository Data Entry SOP:                    </w:t>
              </w:r>
              <w:r w:rsidR="00450C92">
                <w:rPr>
                  <w:rFonts w:asciiTheme="majorHAnsi" w:eastAsiaTheme="majorEastAsia" w:hAnsiTheme="majorHAnsi" w:cstheme="majorBidi"/>
                  <w:sz w:val="48"/>
                  <w:szCs w:val="48"/>
                </w:rPr>
                <w:t xml:space="preserve">            </w:t>
              </w:r>
              <w:r w:rsidR="009075DA">
                <w:rPr>
                  <w:rFonts w:asciiTheme="majorHAnsi" w:eastAsiaTheme="majorEastAsia" w:hAnsiTheme="majorHAnsi" w:cstheme="majorBidi"/>
                  <w:sz w:val="48"/>
                  <w:szCs w:val="48"/>
                </w:rPr>
                <w:t>In vitro</w:t>
              </w:r>
              <w:r w:rsidR="006D3C54" w:rsidRPr="00450C92">
                <w:rPr>
                  <w:rFonts w:asciiTheme="majorHAnsi" w:eastAsiaTheme="majorEastAsia" w:hAnsiTheme="majorHAnsi" w:cstheme="majorBidi"/>
                  <w:sz w:val="48"/>
                  <w:szCs w:val="48"/>
                </w:rPr>
                <w:t xml:space="preserve"> </w:t>
              </w:r>
              <w:r w:rsidR="00CB6A93">
                <w:rPr>
                  <w:rFonts w:asciiTheme="majorHAnsi" w:eastAsiaTheme="majorEastAsia" w:hAnsiTheme="majorHAnsi" w:cstheme="majorBidi"/>
                  <w:sz w:val="48"/>
                  <w:szCs w:val="48"/>
                </w:rPr>
                <w:t>Transport</w:t>
              </w:r>
              <w:r w:rsidR="009075DA">
                <w:rPr>
                  <w:rFonts w:asciiTheme="majorHAnsi" w:eastAsiaTheme="majorEastAsia" w:hAnsiTheme="majorHAnsi" w:cstheme="majorBidi"/>
                  <w:sz w:val="48"/>
                  <w:szCs w:val="48"/>
                </w:rPr>
                <w:t xml:space="preserve"> In</w:t>
              </w:r>
              <w:r w:rsidR="00950FC3">
                <w:rPr>
                  <w:rFonts w:asciiTheme="majorHAnsi" w:eastAsiaTheme="majorEastAsia" w:hAnsiTheme="majorHAnsi" w:cstheme="majorBidi"/>
                  <w:sz w:val="48"/>
                  <w:szCs w:val="48"/>
                </w:rPr>
                <w:t>duction</w:t>
              </w:r>
              <w:r w:rsidR="009075DA">
                <w:rPr>
                  <w:rFonts w:asciiTheme="majorHAnsi" w:eastAsiaTheme="majorEastAsia" w:hAnsiTheme="majorHAnsi" w:cstheme="majorBidi"/>
                  <w:sz w:val="48"/>
                  <w:szCs w:val="48"/>
                </w:rPr>
                <w:t xml:space="preserve"> Studies</w:t>
              </w:r>
            </w:p>
          </w:sdtContent>
        </w:sdt>
        <w:sdt>
          <w:sdtPr>
            <w:rPr>
              <w:rFonts w:asciiTheme="majorHAnsi" w:eastAsiaTheme="majorEastAsia" w:hAnsiTheme="majorHAnsi" w:cstheme="majorBidi"/>
              <w:sz w:val="32"/>
              <w:szCs w:val="32"/>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14:paraId="28D50461" w14:textId="77777777" w:rsidR="006D3C54" w:rsidRPr="000E3767" w:rsidRDefault="000E3767" w:rsidP="000E3767">
              <w:pPr>
                <w:pStyle w:val="NoSpacing"/>
                <w:spacing w:before="240"/>
                <w:rPr>
                  <w:rFonts w:asciiTheme="majorHAnsi" w:eastAsiaTheme="majorEastAsia" w:hAnsiTheme="majorHAnsi" w:cstheme="majorBidi"/>
                  <w:sz w:val="32"/>
                  <w:szCs w:val="32"/>
                </w:rPr>
              </w:pPr>
              <w:r w:rsidRPr="000E3767">
                <w:rPr>
                  <w:rFonts w:asciiTheme="majorHAnsi" w:eastAsiaTheme="majorEastAsia" w:hAnsiTheme="majorHAnsi" w:cstheme="majorBidi"/>
                  <w:sz w:val="32"/>
                  <w:szCs w:val="32"/>
                </w:rPr>
                <w:t>Version 1</w:t>
              </w:r>
            </w:p>
          </w:sdtContent>
        </w:sdt>
        <w:p w14:paraId="0F15B60A" w14:textId="77777777" w:rsidR="000E3767" w:rsidRDefault="000E3767" w:rsidP="006D3C54">
          <w:pPr>
            <w:pStyle w:val="NoSpacing"/>
          </w:pPr>
        </w:p>
        <w:p w14:paraId="4EF544F8" w14:textId="77777777" w:rsidR="00161AA7" w:rsidRDefault="00161AA7" w:rsidP="006D3C54">
          <w:pPr>
            <w:pStyle w:val="NoSpacing"/>
          </w:pPr>
          <w:r>
            <w:t xml:space="preserve">Creation Date: </w:t>
          </w:r>
          <w:r w:rsidR="000E3767">
            <w:t>March</w:t>
          </w:r>
          <w:r>
            <w:t xml:space="preserve"> 2017</w:t>
          </w:r>
        </w:p>
        <w:p w14:paraId="3263C5CC" w14:textId="77777777" w:rsidR="006D3C54" w:rsidRDefault="006D3C54" w:rsidP="006D3C54">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38A7E592" w14:textId="77777777" w:rsidR="006D3C54" w:rsidRDefault="00161AA7" w:rsidP="006D3C54">
              <w:pPr>
                <w:pStyle w:val="NoSpacing"/>
              </w:pPr>
              <w:r>
                <w:t xml:space="preserve">Author: </w:t>
              </w:r>
              <w:r w:rsidR="009075DA">
                <w:t xml:space="preserve">Jessica </w:t>
              </w:r>
              <w:r w:rsidR="000C6EA5">
                <w:t>Tay-</w:t>
              </w:r>
              <w:proofErr w:type="spellStart"/>
              <w:r w:rsidR="009075DA">
                <w:t>Sontheimer</w:t>
              </w:r>
              <w:proofErr w:type="spellEnd"/>
            </w:p>
          </w:sdtContent>
        </w:sdt>
        <w:p w14:paraId="1C1EF04D" w14:textId="77777777" w:rsidR="006D3C54" w:rsidRDefault="006D3C54" w:rsidP="00DF49F3"/>
        <w:p w14:paraId="69F580C7" w14:textId="77777777" w:rsidR="000E3767" w:rsidRDefault="00EE2CD4" w:rsidP="00DF49F3">
          <w:r>
            <w:rPr>
              <w:noProof/>
            </w:rPr>
            <mc:AlternateContent>
              <mc:Choice Requires="wps">
                <w:drawing>
                  <wp:anchor distT="0" distB="0" distL="114300" distR="114300" simplePos="0" relativeHeight="251750400" behindDoc="0" locked="0" layoutInCell="1" allowOverlap="1" wp14:anchorId="00A8BD3E" wp14:editId="647096E3">
                    <wp:simplePos x="0" y="0"/>
                    <wp:positionH relativeFrom="column">
                      <wp:posOffset>-27305</wp:posOffset>
                    </wp:positionH>
                    <wp:positionV relativeFrom="paragraph">
                      <wp:posOffset>118110</wp:posOffset>
                    </wp:positionV>
                    <wp:extent cx="6524625" cy="0"/>
                    <wp:effectExtent l="0" t="0" r="9525" b="19050"/>
                    <wp:wrapNone/>
                    <wp:docPr id="4049" name="Straight Connector 4049"/>
                    <wp:cNvGraphicFramePr/>
                    <a:graphic xmlns:a="http://schemas.openxmlformats.org/drawingml/2006/main">
                      <a:graphicData uri="http://schemas.microsoft.com/office/word/2010/wordprocessingShape">
                        <wps:wsp>
                          <wps:cNvCnPr/>
                          <wps:spPr>
                            <a:xfrm flipV="1">
                              <a:off x="0" y="0"/>
                              <a:ext cx="65246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CF2D2" id="Straight Connector 404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9.3pt" to="511.6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" strokecolor="black [3213]"/>
                </w:pict>
              </mc:Fallback>
            </mc:AlternateContent>
          </w:r>
        </w:p>
        <w:sdt>
          <w:sdtPr>
            <w:rPr>
              <w:rFonts w:asciiTheme="minorHAnsi" w:eastAsia="SimSun" w:hAnsiTheme="minorHAnsi" w:cstheme="minorBidi"/>
              <w:b w:val="0"/>
              <w:bCs w:val="0"/>
              <w:color w:val="auto"/>
              <w:sz w:val="22"/>
              <w:szCs w:val="22"/>
              <w:lang w:eastAsia="en-US"/>
            </w:rPr>
            <w:id w:val="-268695249"/>
            <w:docPartObj>
              <w:docPartGallery w:val="Table of Contents"/>
              <w:docPartUnique/>
            </w:docPartObj>
          </w:sdtPr>
          <w:sdtEndPr>
            <w:rPr>
              <w:noProof/>
            </w:rPr>
          </w:sdtEndPr>
          <w:sdtContent>
            <w:p w14:paraId="0A5A4516" w14:textId="77777777" w:rsidR="00AE68AF" w:rsidRPr="002F54AF" w:rsidRDefault="00AE68AF" w:rsidP="00DF49F3">
              <w:pPr>
                <w:pStyle w:val="TOCHeading"/>
                <w:rPr>
                  <w:sz w:val="36"/>
                  <w:szCs w:val="36"/>
                </w:rPr>
              </w:pPr>
              <w:r w:rsidRPr="002F54AF">
                <w:rPr>
                  <w:sz w:val="36"/>
                  <w:szCs w:val="36"/>
                </w:rPr>
                <w:t>Contents</w:t>
              </w:r>
            </w:p>
            <w:p w14:paraId="44191AF5" w14:textId="77777777" w:rsidR="000E3767" w:rsidRPr="000E3767" w:rsidRDefault="000E3767" w:rsidP="00DF49F3">
              <w:pPr>
                <w:rPr>
                  <w:lang w:eastAsia="ja-JP"/>
                </w:rPr>
              </w:pPr>
            </w:p>
            <w:p w14:paraId="122C0B2A" w14:textId="77777777" w:rsidR="00B916B6" w:rsidRDefault="00AE68AF">
              <w:pPr>
                <w:pStyle w:val="TOC1"/>
                <w:tabs>
                  <w:tab w:val="left" w:pos="440"/>
                  <w:tab w:val="right" w:leader="dot" w:pos="10070"/>
                </w:tabs>
                <w:rPr>
                  <w:rStyle w:val="Hyperlink"/>
                  <w:rFonts w:asciiTheme="majorHAnsi" w:hAnsiTheme="majorHAnsi"/>
                  <w:noProof/>
                  <w:color w:val="0070C0"/>
                  <w:sz w:val="28"/>
                  <w:szCs w:val="28"/>
                </w:rPr>
              </w:pPr>
              <w:r w:rsidRPr="00B916B6">
                <w:rPr>
                  <w:rFonts w:asciiTheme="majorHAnsi" w:hAnsiTheme="majorHAnsi"/>
                  <w:color w:val="0070C0"/>
                  <w:sz w:val="28"/>
                  <w:szCs w:val="28"/>
                </w:rPr>
                <w:fldChar w:fldCharType="begin"/>
              </w:r>
              <w:r w:rsidRPr="00B916B6">
                <w:rPr>
                  <w:rFonts w:asciiTheme="majorHAnsi" w:hAnsiTheme="majorHAnsi"/>
                  <w:color w:val="0070C0"/>
                  <w:sz w:val="28"/>
                  <w:szCs w:val="28"/>
                </w:rPr>
                <w:instrText xml:space="preserve"> TOC \o "1-3" \h \z \u </w:instrText>
              </w:r>
              <w:r w:rsidRPr="00B916B6">
                <w:rPr>
                  <w:rFonts w:asciiTheme="majorHAnsi" w:hAnsiTheme="majorHAnsi"/>
                  <w:color w:val="0070C0"/>
                  <w:sz w:val="28"/>
                  <w:szCs w:val="28"/>
                </w:rPr>
                <w:fldChar w:fldCharType="separate"/>
              </w:r>
              <w:hyperlink w:anchor="_Toc476902148" w:history="1">
                <w:r w:rsidR="00B916B6" w:rsidRPr="00B916B6">
                  <w:rPr>
                    <w:rStyle w:val="Hyperlink"/>
                    <w:rFonts w:asciiTheme="majorHAnsi" w:hAnsiTheme="majorHAnsi"/>
                    <w:noProof/>
                    <w:color w:val="0070C0"/>
                    <w:sz w:val="28"/>
                    <w:szCs w:val="28"/>
                  </w:rPr>
                  <w:t>1.</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Background</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_Toc476902148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3EB4FBC9"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1.1</w:t>
              </w:r>
              <w:r w:rsidRPr="00F77123">
                <w:rPr>
                  <w:rFonts w:asciiTheme="majorHAnsi" w:hAnsiTheme="majorHAnsi"/>
                  <w:noProof/>
                  <w:color w:val="0070C0"/>
                  <w:sz w:val="28"/>
                  <w:szCs w:val="28"/>
                </w:rPr>
                <w:tab/>
              </w:r>
              <w:hyperlink w:anchor="_Background" w:history="1">
                <w:r w:rsidR="00F77123">
                  <w:rPr>
                    <w:rStyle w:val="Hyperlink"/>
                    <w:rFonts w:asciiTheme="majorHAnsi" w:hAnsiTheme="majorHAnsi"/>
                    <w:noProof/>
                    <w:color w:val="0070C0"/>
                    <w:sz w:val="28"/>
                    <w:szCs w:val="28"/>
                  </w:rPr>
                  <w:t>Scope………</w:t>
                </w:r>
                <w:r w:rsidR="00322F01" w:rsidRP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402C2A55" w14:textId="77777777" w:rsidR="00B916B6" w:rsidRPr="00F77123" w:rsidRDefault="00B916B6" w:rsidP="00322F01">
              <w:pPr>
                <w:ind w:left="720"/>
                <w:jc w:val="both"/>
                <w:rPr>
                  <w:rFonts w:asciiTheme="majorHAnsi" w:hAnsiTheme="majorHAnsi"/>
                  <w:noProof/>
                  <w:color w:val="0070C0"/>
                  <w:sz w:val="28"/>
                  <w:szCs w:val="28"/>
                </w:rPr>
              </w:pPr>
              <w:r w:rsidRPr="00F77123">
                <w:rPr>
                  <w:rFonts w:asciiTheme="majorHAnsi" w:hAnsiTheme="majorHAnsi"/>
                  <w:noProof/>
                  <w:color w:val="0070C0"/>
                  <w:sz w:val="28"/>
                  <w:szCs w:val="28"/>
                </w:rPr>
                <w:t>1.2</w:t>
              </w:r>
              <w:r w:rsidRPr="00F77123">
                <w:rPr>
                  <w:rFonts w:asciiTheme="majorHAnsi" w:hAnsiTheme="majorHAnsi"/>
                  <w:noProof/>
                  <w:color w:val="0070C0"/>
                  <w:sz w:val="28"/>
                  <w:szCs w:val="28"/>
                </w:rPr>
                <w:tab/>
              </w:r>
              <w:hyperlink w:anchor="_Background" w:history="1">
                <w:r w:rsidRPr="00F77123">
                  <w:rPr>
                    <w:rStyle w:val="Hyperlink"/>
                    <w:rFonts w:asciiTheme="majorHAnsi" w:hAnsiTheme="majorHAnsi"/>
                    <w:noProof/>
                    <w:color w:val="0070C0"/>
                    <w:sz w:val="28"/>
                    <w:szCs w:val="28"/>
                  </w:rPr>
                  <w:t>Definitions…………</w:t>
                </w:r>
                <w:r w:rsidR="00F77123">
                  <w:rPr>
                    <w:rStyle w:val="Hyperlink"/>
                    <w:rFonts w:asciiTheme="majorHAnsi" w:hAnsiTheme="majorHAnsi"/>
                    <w:noProof/>
                    <w:color w:val="0070C0"/>
                    <w:sz w:val="28"/>
                    <w:szCs w:val="28"/>
                  </w:rPr>
                  <w:t>………………………………………………………………………</w:t>
                </w:r>
                <w:r w:rsidRPr="00F77123">
                  <w:rPr>
                    <w:rStyle w:val="Hyperlink"/>
                    <w:rFonts w:asciiTheme="majorHAnsi" w:hAnsiTheme="majorHAnsi"/>
                    <w:noProof/>
                    <w:color w:val="0070C0"/>
                    <w:sz w:val="28"/>
                    <w:szCs w:val="28"/>
                  </w:rPr>
                  <w:t>………2</w:t>
                </w:r>
              </w:hyperlink>
            </w:p>
            <w:p w14:paraId="7960D053" w14:textId="77777777" w:rsidR="00B916B6" w:rsidRPr="00B916B6" w:rsidRDefault="0004270F">
              <w:pPr>
                <w:pStyle w:val="TOC1"/>
                <w:tabs>
                  <w:tab w:val="left" w:pos="440"/>
                  <w:tab w:val="right" w:leader="dot" w:pos="10070"/>
                </w:tabs>
                <w:rPr>
                  <w:rFonts w:asciiTheme="majorHAnsi" w:eastAsiaTheme="minorEastAsia" w:hAnsiTheme="majorHAnsi"/>
                  <w:noProof/>
                  <w:color w:val="0070C0"/>
                  <w:sz w:val="28"/>
                  <w:szCs w:val="28"/>
                </w:rPr>
              </w:pPr>
              <w:hyperlink w:anchor="_Toc476902149" w:history="1">
                <w:r w:rsidR="00B916B6" w:rsidRPr="00B916B6">
                  <w:rPr>
                    <w:rStyle w:val="Hyperlink"/>
                    <w:rFonts w:asciiTheme="majorHAnsi" w:hAnsiTheme="majorHAnsi"/>
                    <w:noProof/>
                    <w:color w:val="0070C0"/>
                    <w:sz w:val="28"/>
                    <w:szCs w:val="28"/>
                  </w:rPr>
                  <w:t>2.</w:t>
                </w:r>
                <w:r w:rsidR="00B916B6" w:rsidRPr="00B916B6">
                  <w:rPr>
                    <w:rFonts w:asciiTheme="majorHAnsi" w:eastAsiaTheme="minorEastAsia" w:hAnsiTheme="majorHAnsi"/>
                    <w:noProof/>
                    <w:color w:val="0070C0"/>
                    <w:sz w:val="28"/>
                    <w:szCs w:val="28"/>
                  </w:rPr>
                  <w:tab/>
                </w:r>
                <w:r w:rsidR="003F0799">
                  <w:rPr>
                    <w:rStyle w:val="Hyperlink"/>
                    <w:rFonts w:asciiTheme="majorHAnsi" w:hAnsiTheme="majorHAnsi"/>
                    <w:noProof/>
                    <w:color w:val="0070C0"/>
                    <w:sz w:val="28"/>
                    <w:szCs w:val="28"/>
                  </w:rPr>
                  <w:t>Creating a S</w:t>
                </w:r>
                <w:r w:rsidR="00B916B6" w:rsidRPr="00B916B6">
                  <w:rPr>
                    <w:rStyle w:val="Hyperlink"/>
                    <w:rFonts w:asciiTheme="majorHAnsi" w:hAnsiTheme="majorHAnsi"/>
                    <w:noProof/>
                    <w:color w:val="0070C0"/>
                    <w:sz w:val="28"/>
                    <w:szCs w:val="28"/>
                  </w:rPr>
                  <w:t>tudy</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_Toc476902149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2</w:t>
                </w:r>
                <w:r w:rsidR="00B916B6" w:rsidRPr="00B916B6">
                  <w:rPr>
                    <w:rFonts w:asciiTheme="majorHAnsi" w:hAnsiTheme="majorHAnsi"/>
                    <w:noProof/>
                    <w:webHidden/>
                    <w:color w:val="0070C0"/>
                    <w:sz w:val="28"/>
                    <w:szCs w:val="28"/>
                  </w:rPr>
                  <w:fldChar w:fldCharType="end"/>
                </w:r>
              </w:hyperlink>
            </w:p>
            <w:p w14:paraId="1224EB01" w14:textId="77777777" w:rsidR="00B916B6" w:rsidRPr="00B916B6" w:rsidRDefault="0004270F">
              <w:pPr>
                <w:pStyle w:val="TOC1"/>
                <w:tabs>
                  <w:tab w:val="left" w:pos="440"/>
                  <w:tab w:val="right" w:leader="dot" w:pos="10070"/>
                </w:tabs>
                <w:rPr>
                  <w:rFonts w:asciiTheme="majorHAnsi" w:eastAsiaTheme="minorEastAsia" w:hAnsiTheme="majorHAnsi"/>
                  <w:noProof/>
                  <w:color w:val="0070C0"/>
                  <w:sz w:val="28"/>
                  <w:szCs w:val="28"/>
                </w:rPr>
              </w:pPr>
              <w:hyperlink w:anchor="_Toc476902150" w:history="1">
                <w:r w:rsidR="00B916B6" w:rsidRPr="00B916B6">
                  <w:rPr>
                    <w:rStyle w:val="Hyperlink"/>
                    <w:rFonts w:asciiTheme="majorHAnsi" w:hAnsiTheme="majorHAnsi"/>
                    <w:noProof/>
                    <w:color w:val="0070C0"/>
                    <w:sz w:val="28"/>
                    <w:szCs w:val="28"/>
                  </w:rPr>
                  <w:t>3.</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Study Page</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_Toc476902150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4</w:t>
                </w:r>
                <w:r w:rsidR="00B916B6" w:rsidRPr="00B916B6">
                  <w:rPr>
                    <w:rFonts w:asciiTheme="majorHAnsi" w:hAnsiTheme="majorHAnsi"/>
                    <w:noProof/>
                    <w:webHidden/>
                    <w:color w:val="0070C0"/>
                    <w:sz w:val="28"/>
                    <w:szCs w:val="28"/>
                  </w:rPr>
                  <w:fldChar w:fldCharType="end"/>
                </w:r>
              </w:hyperlink>
            </w:p>
            <w:p w14:paraId="2D5839BD" w14:textId="77777777" w:rsidR="00B916B6" w:rsidRPr="00B916B6" w:rsidRDefault="0004270F">
              <w:pPr>
                <w:pStyle w:val="TOC1"/>
                <w:tabs>
                  <w:tab w:val="left" w:pos="440"/>
                  <w:tab w:val="right" w:leader="dot" w:pos="10070"/>
                </w:tabs>
                <w:rPr>
                  <w:rFonts w:asciiTheme="majorHAnsi" w:eastAsiaTheme="minorEastAsia" w:hAnsiTheme="majorHAnsi"/>
                  <w:noProof/>
                  <w:color w:val="0070C0"/>
                  <w:sz w:val="28"/>
                  <w:szCs w:val="28"/>
                </w:rPr>
              </w:pPr>
              <w:hyperlink w:anchor="_Toc476902151" w:history="1">
                <w:r w:rsidR="00B916B6" w:rsidRPr="00B916B6">
                  <w:rPr>
                    <w:rStyle w:val="Hyperlink"/>
                    <w:rFonts w:asciiTheme="majorHAnsi" w:hAnsiTheme="majorHAnsi"/>
                    <w:noProof/>
                    <w:color w:val="0070C0"/>
                    <w:sz w:val="28"/>
                    <w:szCs w:val="28"/>
                  </w:rPr>
                  <w:t>4.</w:t>
                </w:r>
                <w:r w:rsidR="00B916B6" w:rsidRPr="00B916B6">
                  <w:rPr>
                    <w:rFonts w:asciiTheme="majorHAnsi" w:eastAsiaTheme="minorEastAsia" w:hAnsiTheme="majorHAnsi"/>
                    <w:noProof/>
                    <w:color w:val="0070C0"/>
                    <w:sz w:val="28"/>
                    <w:szCs w:val="28"/>
                  </w:rPr>
                  <w:tab/>
                </w:r>
                <w:r w:rsidR="00A371B3">
                  <w:rPr>
                    <w:rStyle w:val="Hyperlink"/>
                    <w:rFonts w:asciiTheme="majorHAnsi" w:hAnsiTheme="majorHAnsi"/>
                    <w:noProof/>
                    <w:color w:val="0070C0"/>
                    <w:sz w:val="28"/>
                    <w:szCs w:val="28"/>
                  </w:rPr>
                  <w:t>Experiment</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_Toc476902151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7</w:t>
                </w:r>
                <w:r w:rsidR="00B916B6" w:rsidRPr="00B916B6">
                  <w:rPr>
                    <w:rFonts w:asciiTheme="majorHAnsi" w:hAnsiTheme="majorHAnsi"/>
                    <w:noProof/>
                    <w:webHidden/>
                    <w:color w:val="0070C0"/>
                    <w:sz w:val="28"/>
                    <w:szCs w:val="28"/>
                  </w:rPr>
                  <w:fldChar w:fldCharType="end"/>
                </w:r>
              </w:hyperlink>
            </w:p>
            <w:p w14:paraId="2CABE03A" w14:textId="77777777" w:rsidR="00B916B6" w:rsidRPr="00B916B6" w:rsidRDefault="0004270F">
              <w:pPr>
                <w:pStyle w:val="TOC1"/>
                <w:tabs>
                  <w:tab w:val="left" w:pos="440"/>
                  <w:tab w:val="right" w:leader="dot" w:pos="10070"/>
                </w:tabs>
                <w:rPr>
                  <w:rFonts w:asciiTheme="majorHAnsi" w:eastAsiaTheme="minorEastAsia" w:hAnsiTheme="majorHAnsi"/>
                  <w:noProof/>
                  <w:color w:val="0070C0"/>
                  <w:sz w:val="28"/>
                  <w:szCs w:val="28"/>
                </w:rPr>
              </w:pPr>
              <w:hyperlink w:anchor="_Toc476902152" w:history="1">
                <w:r w:rsidR="00B916B6" w:rsidRPr="00B916B6">
                  <w:rPr>
                    <w:rStyle w:val="Hyperlink"/>
                    <w:rFonts w:asciiTheme="majorHAnsi" w:hAnsiTheme="majorHAnsi"/>
                    <w:noProof/>
                    <w:color w:val="0070C0"/>
                    <w:sz w:val="28"/>
                    <w:szCs w:val="28"/>
                  </w:rPr>
                  <w:t>5.</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Experimental Conditions</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_Toc476902152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10</w:t>
                </w:r>
                <w:r w:rsidR="00B916B6" w:rsidRPr="00B916B6">
                  <w:rPr>
                    <w:rFonts w:asciiTheme="majorHAnsi" w:hAnsiTheme="majorHAnsi"/>
                    <w:noProof/>
                    <w:webHidden/>
                    <w:color w:val="0070C0"/>
                    <w:sz w:val="28"/>
                    <w:szCs w:val="28"/>
                  </w:rPr>
                  <w:fldChar w:fldCharType="end"/>
                </w:r>
              </w:hyperlink>
            </w:p>
            <w:p w14:paraId="58C5DF5F" w14:textId="77777777" w:rsidR="00B916B6" w:rsidRPr="00B916B6" w:rsidRDefault="0004270F">
              <w:pPr>
                <w:pStyle w:val="TOC1"/>
                <w:tabs>
                  <w:tab w:val="left" w:pos="440"/>
                  <w:tab w:val="right" w:leader="dot" w:pos="10070"/>
                </w:tabs>
                <w:rPr>
                  <w:rFonts w:asciiTheme="majorHAnsi" w:eastAsiaTheme="minorEastAsia" w:hAnsiTheme="majorHAnsi"/>
                  <w:noProof/>
                  <w:color w:val="0070C0"/>
                  <w:sz w:val="28"/>
                  <w:szCs w:val="28"/>
                </w:rPr>
              </w:pPr>
              <w:hyperlink w:anchor="_Toc476902153" w:history="1">
                <w:r w:rsidR="00B916B6" w:rsidRPr="00B916B6">
                  <w:rPr>
                    <w:rStyle w:val="Hyperlink"/>
                    <w:rFonts w:asciiTheme="majorHAnsi" w:hAnsiTheme="majorHAnsi"/>
                    <w:noProof/>
                    <w:color w:val="0070C0"/>
                    <w:sz w:val="28"/>
                    <w:szCs w:val="28"/>
                  </w:rPr>
                  <w:t>6.</w:t>
                </w:r>
                <w:r w:rsidR="00B916B6" w:rsidRPr="00B916B6">
                  <w:rPr>
                    <w:rFonts w:asciiTheme="majorHAnsi" w:eastAsiaTheme="minorEastAsia" w:hAnsiTheme="majorHAnsi"/>
                    <w:noProof/>
                    <w:color w:val="0070C0"/>
                    <w:sz w:val="28"/>
                    <w:szCs w:val="28"/>
                  </w:rPr>
                  <w:tab/>
                </w:r>
                <w:r w:rsidR="00B916B6" w:rsidRPr="00B916B6">
                  <w:rPr>
                    <w:rStyle w:val="Hyperlink"/>
                    <w:rFonts w:asciiTheme="majorHAnsi" w:hAnsiTheme="majorHAnsi"/>
                    <w:noProof/>
                    <w:color w:val="0070C0"/>
                    <w:sz w:val="28"/>
                    <w:szCs w:val="28"/>
                  </w:rPr>
                  <w:t>Results</w:t>
                </w:r>
                <w:r w:rsidR="00B916B6" w:rsidRPr="00B916B6">
                  <w:rPr>
                    <w:rFonts w:asciiTheme="majorHAnsi" w:hAnsiTheme="majorHAnsi"/>
                    <w:noProof/>
                    <w:webHidden/>
                    <w:color w:val="0070C0"/>
                    <w:sz w:val="28"/>
                    <w:szCs w:val="28"/>
                  </w:rPr>
                  <w:tab/>
                </w:r>
                <w:r w:rsidR="00B916B6" w:rsidRPr="00B916B6">
                  <w:rPr>
                    <w:rFonts w:asciiTheme="majorHAnsi" w:hAnsiTheme="majorHAnsi"/>
                    <w:noProof/>
                    <w:webHidden/>
                    <w:color w:val="0070C0"/>
                    <w:sz w:val="28"/>
                    <w:szCs w:val="28"/>
                  </w:rPr>
                  <w:fldChar w:fldCharType="begin"/>
                </w:r>
                <w:r w:rsidR="00B916B6" w:rsidRPr="00B916B6">
                  <w:rPr>
                    <w:rFonts w:asciiTheme="majorHAnsi" w:hAnsiTheme="majorHAnsi"/>
                    <w:noProof/>
                    <w:webHidden/>
                    <w:color w:val="0070C0"/>
                    <w:sz w:val="28"/>
                    <w:szCs w:val="28"/>
                  </w:rPr>
                  <w:instrText xml:space="preserve"> PAGEREF _Toc476902153 \h </w:instrText>
                </w:r>
                <w:r w:rsidR="00B916B6" w:rsidRPr="00B916B6">
                  <w:rPr>
                    <w:rFonts w:asciiTheme="majorHAnsi" w:hAnsiTheme="majorHAnsi"/>
                    <w:noProof/>
                    <w:webHidden/>
                    <w:color w:val="0070C0"/>
                    <w:sz w:val="28"/>
                    <w:szCs w:val="28"/>
                  </w:rPr>
                </w:r>
                <w:r w:rsidR="00B916B6" w:rsidRPr="00B916B6">
                  <w:rPr>
                    <w:rFonts w:asciiTheme="majorHAnsi" w:hAnsiTheme="majorHAnsi"/>
                    <w:noProof/>
                    <w:webHidden/>
                    <w:color w:val="0070C0"/>
                    <w:sz w:val="28"/>
                    <w:szCs w:val="28"/>
                  </w:rPr>
                  <w:fldChar w:fldCharType="separate"/>
                </w:r>
                <w:r w:rsidR="00B916B6" w:rsidRPr="00B916B6">
                  <w:rPr>
                    <w:rFonts w:asciiTheme="majorHAnsi" w:hAnsiTheme="majorHAnsi"/>
                    <w:noProof/>
                    <w:webHidden/>
                    <w:color w:val="0070C0"/>
                    <w:sz w:val="28"/>
                    <w:szCs w:val="28"/>
                  </w:rPr>
                  <w:t>14</w:t>
                </w:r>
                <w:r w:rsidR="00B916B6" w:rsidRPr="00B916B6">
                  <w:rPr>
                    <w:rFonts w:asciiTheme="majorHAnsi" w:hAnsiTheme="majorHAnsi"/>
                    <w:noProof/>
                    <w:webHidden/>
                    <w:color w:val="0070C0"/>
                    <w:sz w:val="28"/>
                    <w:szCs w:val="28"/>
                  </w:rPr>
                  <w:fldChar w:fldCharType="end"/>
                </w:r>
              </w:hyperlink>
            </w:p>
            <w:p w14:paraId="3A17123C" w14:textId="77777777" w:rsidR="00AE68AF" w:rsidRDefault="00AE68AF" w:rsidP="00DF49F3">
              <w:r w:rsidRPr="00B916B6">
                <w:rPr>
                  <w:rFonts w:asciiTheme="majorHAnsi" w:hAnsiTheme="majorHAnsi"/>
                  <w:b/>
                  <w:bCs/>
                  <w:noProof/>
                  <w:color w:val="0070C0"/>
                  <w:sz w:val="28"/>
                  <w:szCs w:val="28"/>
                </w:rPr>
                <w:fldChar w:fldCharType="end"/>
              </w:r>
            </w:p>
          </w:sdtContent>
        </w:sdt>
        <w:p w14:paraId="22234FA8" w14:textId="77777777" w:rsidR="00AE68AF" w:rsidRPr="00AE68AF" w:rsidRDefault="00FF12AD" w:rsidP="00DF49F3">
          <w:pPr>
            <w:rPr>
              <w:rFonts w:asciiTheme="majorHAnsi" w:hAnsiTheme="majorHAnsi"/>
              <w:color w:val="4F81BD" w:themeColor="accent1"/>
              <w:sz w:val="24"/>
              <w:szCs w:val="24"/>
            </w:rPr>
          </w:pPr>
          <w:r>
            <w:rPr>
              <w:rFonts w:eastAsiaTheme="majorEastAsia" w:cstheme="majorBidi"/>
              <w:noProof/>
            </w:rPr>
            <mc:AlternateContent>
              <mc:Choice Requires="wps">
                <w:drawing>
                  <wp:anchor distT="0" distB="0" distL="114300" distR="114300" simplePos="0" relativeHeight="251740160" behindDoc="0" locked="0" layoutInCell="0" allowOverlap="1" wp14:anchorId="4E59787A" wp14:editId="596FC8D8">
                    <wp:simplePos x="0" y="0"/>
                    <wp:positionH relativeFrom="page">
                      <wp:posOffset>-14351</wp:posOffset>
                    </wp:positionH>
                    <wp:positionV relativeFrom="page">
                      <wp:posOffset>9279001</wp:posOffset>
                    </wp:positionV>
                    <wp:extent cx="8138795" cy="807085"/>
                    <wp:effectExtent l="0" t="0" r="11430" b="1524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752FAEC" id="Rectangle 58" o:spid="_x0000_s1026" style="position:absolute;margin-left:-1.15pt;margin-top:730.65pt;width:640.85pt;height:63.55pt;z-index:25174016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" o:allowincell="f" fillcolor="#4bacc6 [3208]" strokecolor="#31849b [2408]">
                    <w10:wrap anchorx="page" anchory="page"/>
                  </v:rect>
                </w:pict>
              </mc:Fallback>
            </mc:AlternateContent>
          </w:r>
          <w:r w:rsidR="00AE68AF">
            <w:rPr>
              <w:rFonts w:asciiTheme="majorHAnsi" w:hAnsiTheme="majorHAnsi"/>
              <w:color w:val="4F81BD" w:themeColor="accent1"/>
              <w:sz w:val="24"/>
              <w:szCs w:val="24"/>
            </w:rPr>
            <w:br w:type="page"/>
          </w:r>
        </w:p>
      </w:sdtContent>
    </w:sdt>
    <w:p w14:paraId="3FB39AED" w14:textId="77777777" w:rsidR="006C6C9C" w:rsidRPr="006F4469" w:rsidRDefault="000E3767" w:rsidP="0003509C">
      <w:pPr>
        <w:pStyle w:val="Heading1"/>
        <w:numPr>
          <w:ilvl w:val="0"/>
          <w:numId w:val="22"/>
        </w:numPr>
      </w:pPr>
      <w:bookmarkStart w:id="0" w:name="_Toc476902148"/>
      <w:r>
        <w:lastRenderedPageBreak/>
        <w:t>Background</w:t>
      </w:r>
      <w:bookmarkEnd w:id="0"/>
    </w:p>
    <w:p w14:paraId="684B4718" w14:textId="77777777" w:rsidR="000E3767" w:rsidRPr="0003509C" w:rsidRDefault="000E3767" w:rsidP="0003509C">
      <w:pPr>
        <w:pStyle w:val="ListParagraph"/>
        <w:numPr>
          <w:ilvl w:val="1"/>
          <w:numId w:val="22"/>
        </w:numPr>
        <w:rPr>
          <w:rFonts w:cstheme="minorHAnsi"/>
          <w:smallCaps/>
        </w:rPr>
      </w:pPr>
      <w:r w:rsidRPr="0003509C">
        <w:rPr>
          <w:rFonts w:cstheme="minorHAnsi"/>
          <w:smallCaps/>
        </w:rPr>
        <w:t>Scope</w:t>
      </w:r>
    </w:p>
    <w:p w14:paraId="2AF34B1F" w14:textId="77777777" w:rsidR="000E3767" w:rsidRDefault="000E3767" w:rsidP="00DF49F3">
      <w:r>
        <w:t>The purpose of this</w:t>
      </w:r>
      <w:r w:rsidR="00B125F8">
        <w:t xml:space="preserve"> Standard Operating Procedure</w:t>
      </w:r>
      <w:r>
        <w:t xml:space="preserve"> </w:t>
      </w:r>
      <w:r w:rsidR="00B125F8">
        <w:t>(</w:t>
      </w:r>
      <w:r>
        <w:t>SOP</w:t>
      </w:r>
      <w:r w:rsidR="00B125F8">
        <w:t>)</w:t>
      </w:r>
      <w:r>
        <w:t xml:space="preserve"> is to describe how to enter </w:t>
      </w:r>
      <w:r w:rsidRPr="00763067">
        <w:rPr>
          <w:i/>
        </w:rPr>
        <w:t>in vitro</w:t>
      </w:r>
      <w:r>
        <w:t xml:space="preserve"> </w:t>
      </w:r>
      <w:r w:rsidR="00CB6A93">
        <w:t>transport</w:t>
      </w:r>
      <w:r>
        <w:t xml:space="preserve"> </w:t>
      </w:r>
      <w:r w:rsidR="00950FC3">
        <w:t>induction</w:t>
      </w:r>
      <w:r>
        <w:t xml:space="preserve"> results into the NaPDI repository. Natural Products (NPs) are</w:t>
      </w:r>
      <w:r w:rsidRPr="00126584">
        <w:t xml:space="preserve"> expected to be evaluated as </w:t>
      </w:r>
      <w:r w:rsidR="00AA59E2">
        <w:t>causative agents o</w:t>
      </w:r>
      <w:r>
        <w:t>f in</w:t>
      </w:r>
      <w:r w:rsidR="00950FC3">
        <w:t>duction</w:t>
      </w:r>
      <w:r>
        <w:t xml:space="preserve"> (</w:t>
      </w:r>
      <w:r w:rsidRPr="00126584">
        <w:rPr>
          <w:i/>
        </w:rPr>
        <w:t>Precipitant</w:t>
      </w:r>
      <w:r>
        <w:rPr>
          <w:i/>
        </w:rPr>
        <w:t>s</w:t>
      </w:r>
      <w:r w:rsidRPr="00AB2EBD">
        <w:t>)</w:t>
      </w:r>
      <w:r>
        <w:t>. The victim drugs (</w:t>
      </w:r>
      <w:r w:rsidRPr="00CF28E0">
        <w:rPr>
          <w:i/>
        </w:rPr>
        <w:t>Objects</w:t>
      </w:r>
      <w:r>
        <w:t xml:space="preserve">) are probe substrates of known </w:t>
      </w:r>
      <w:r w:rsidR="00CB6A93">
        <w:t>transporter</w:t>
      </w:r>
      <w:r>
        <w:t>s.</w:t>
      </w:r>
    </w:p>
    <w:p w14:paraId="5295B136" w14:textId="77777777" w:rsidR="000E3767" w:rsidRDefault="000E3767" w:rsidP="00DF49F3">
      <w:r>
        <w:t>Most of the information entered in the repository will come directly from the study report; avoid interpretations of the authors’ conclusions. However, several text fields are provided throughout the admin site to allow the addition of relevant comments that may pertain to the experimental study design and conditions, the study results, and/or the mechanism of in</w:t>
      </w:r>
      <w:r w:rsidR="00950FC3">
        <w:t>duction</w:t>
      </w:r>
      <w:r>
        <w:t>. This additional information should be reviewed with the principal investigators during the validation process as it will be used to enrich the users experience and understanding of the results.</w:t>
      </w:r>
    </w:p>
    <w:p w14:paraId="53BC535C" w14:textId="77777777" w:rsidR="000E3767" w:rsidRPr="0003509C" w:rsidRDefault="00DF49F3" w:rsidP="0003509C">
      <w:pPr>
        <w:pStyle w:val="ListParagraph"/>
        <w:numPr>
          <w:ilvl w:val="1"/>
          <w:numId w:val="22"/>
        </w:numPr>
        <w:rPr>
          <w:rFonts w:cstheme="minorHAnsi"/>
          <w:smallCaps/>
        </w:rPr>
      </w:pPr>
      <w:r w:rsidRPr="0003509C">
        <w:rPr>
          <w:rFonts w:cstheme="minorHAnsi"/>
          <w:smallCaps/>
        </w:rPr>
        <w:t>D</w:t>
      </w:r>
      <w:r w:rsidR="000E3767" w:rsidRPr="0003509C">
        <w:rPr>
          <w:rFonts w:cstheme="minorHAnsi"/>
          <w:smallCaps/>
        </w:rPr>
        <w:t>efinitions</w:t>
      </w:r>
    </w:p>
    <w:p w14:paraId="7AD6DC17" w14:textId="77777777" w:rsidR="000E3767" w:rsidRPr="00126584" w:rsidRDefault="00BE11BC" w:rsidP="00DF49F3">
      <w:r w:rsidRPr="00BE11BC">
        <w:rPr>
          <w:highlight w:val="yellow"/>
        </w:rPr>
        <w:t>Add user-centered definitions</w:t>
      </w:r>
      <w:r w:rsidR="00A86023">
        <w:t xml:space="preserve"> (alphabetically)</w:t>
      </w:r>
    </w:p>
    <w:p w14:paraId="1FC65F3C" w14:textId="77777777" w:rsidR="000E3767" w:rsidRPr="000E3767" w:rsidRDefault="000E3767" w:rsidP="00DF49F3"/>
    <w:p w14:paraId="18404476" w14:textId="77777777" w:rsidR="000E3767" w:rsidRPr="006F4469" w:rsidRDefault="000E3767" w:rsidP="0003509C">
      <w:pPr>
        <w:pStyle w:val="Heading1"/>
        <w:numPr>
          <w:ilvl w:val="0"/>
          <w:numId w:val="22"/>
        </w:numPr>
      </w:pPr>
      <w:bookmarkStart w:id="1" w:name="_Toc476902149"/>
      <w:r>
        <w:t>Creating a study</w:t>
      </w:r>
      <w:bookmarkEnd w:id="1"/>
    </w:p>
    <w:p w14:paraId="748F172A" w14:textId="77777777" w:rsidR="00571227" w:rsidRDefault="008A4E6F" w:rsidP="00DF49F3">
      <w:r w:rsidRPr="008A4E6F">
        <w:t>Use the following steps to c</w:t>
      </w:r>
      <w:r w:rsidR="00571227" w:rsidRPr="008A4E6F">
        <w:t>reate a new study</w:t>
      </w:r>
      <w:r w:rsidRPr="008A4E6F">
        <w:t>.</w:t>
      </w:r>
    </w:p>
    <w:p w14:paraId="30789E38" w14:textId="77777777" w:rsidR="00A86023" w:rsidRDefault="00A86023" w:rsidP="0003509C">
      <w:pPr>
        <w:pStyle w:val="ListParagraph"/>
        <w:numPr>
          <w:ilvl w:val="1"/>
          <w:numId w:val="22"/>
        </w:numPr>
      </w:pPr>
      <w:r>
        <w:t>Navigate to the Admin page of the NaPDI Repository</w:t>
      </w:r>
    </w:p>
    <w:p w14:paraId="1E5A9CD8" w14:textId="77777777" w:rsidR="00A86023" w:rsidRDefault="00A86023" w:rsidP="00DF49F3">
      <w:pPr>
        <w:pStyle w:val="ListParagraph"/>
      </w:pPr>
    </w:p>
    <w:p w14:paraId="153FBD6C" w14:textId="77777777" w:rsidR="00A86023" w:rsidRDefault="00A86023" w:rsidP="00E14517">
      <w:pPr>
        <w:pStyle w:val="ListParagraph"/>
        <w:ind w:left="0" w:firstLine="450"/>
      </w:pPr>
      <w:r>
        <w:rPr>
          <w:noProof/>
        </w:rPr>
        <mc:AlternateContent>
          <mc:Choice Requires="wps">
            <w:drawing>
              <wp:anchor distT="0" distB="0" distL="114300" distR="114300" simplePos="0" relativeHeight="251749376" behindDoc="0" locked="0" layoutInCell="1" allowOverlap="1" wp14:anchorId="3078EF38" wp14:editId="2A7E0EA3">
                <wp:simplePos x="0" y="0"/>
                <wp:positionH relativeFrom="column">
                  <wp:posOffset>5524043</wp:posOffset>
                </wp:positionH>
                <wp:positionV relativeFrom="paragraph">
                  <wp:posOffset>1525194</wp:posOffset>
                </wp:positionV>
                <wp:extent cx="728421" cy="331546"/>
                <wp:effectExtent l="0" t="0" r="14605" b="11430"/>
                <wp:wrapNone/>
                <wp:docPr id="4041" name="Oval 4041"/>
                <wp:cNvGraphicFramePr/>
                <a:graphic xmlns:a="http://schemas.openxmlformats.org/drawingml/2006/main">
                  <a:graphicData uri="http://schemas.microsoft.com/office/word/2010/wordprocessingShape">
                    <wps:wsp>
                      <wps:cNvSpPr/>
                      <wps:spPr>
                        <a:xfrm>
                          <a:off x="0" y="0"/>
                          <a:ext cx="728421" cy="331546"/>
                        </a:xfrm>
                        <a:prstGeom prst="ellipse">
                          <a:avLst/>
                        </a:prstGeom>
                        <a:noFill/>
                        <a:ln w="9525"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964FB" id="Oval 4041" o:spid="_x0000_s1026" style="position:absolute;margin-left:434.95pt;margin-top:120.1pt;width:57.35pt;height:26.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" filled="f" strokecolor="red"/>
            </w:pict>
          </mc:Fallback>
        </mc:AlternateContent>
      </w:r>
      <w:r>
        <w:rPr>
          <w:noProof/>
        </w:rPr>
        <w:drawing>
          <wp:inline distT="0" distB="0" distL="0" distR="0" wp14:anchorId="41044E25" wp14:editId="5D36AD7E">
            <wp:extent cx="5896051" cy="1848226"/>
            <wp:effectExtent l="0" t="0" r="0" b="0"/>
            <wp:docPr id="4046" name="Picture 4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2799" cy="1850341"/>
                    </a:xfrm>
                    <a:prstGeom prst="rect">
                      <a:avLst/>
                    </a:prstGeom>
                    <a:noFill/>
                    <a:ln>
                      <a:noFill/>
                    </a:ln>
                  </pic:spPr>
                </pic:pic>
              </a:graphicData>
            </a:graphic>
          </wp:inline>
        </w:drawing>
      </w:r>
    </w:p>
    <w:p w14:paraId="49529F7E" w14:textId="77777777" w:rsidR="00A86023" w:rsidRPr="008A4E6F" w:rsidRDefault="00A86023" w:rsidP="00DF49F3"/>
    <w:p w14:paraId="01BD74A7" w14:textId="77777777" w:rsidR="003E426D" w:rsidRDefault="00571227" w:rsidP="0003509C">
      <w:pPr>
        <w:pStyle w:val="ListParagraph"/>
        <w:numPr>
          <w:ilvl w:val="1"/>
          <w:numId w:val="22"/>
        </w:numPr>
      </w:pPr>
      <w:r>
        <w:t xml:space="preserve">Using the admin </w:t>
      </w:r>
      <w:r w:rsidR="00711A1A">
        <w:t>page</w:t>
      </w:r>
      <w:r>
        <w:t xml:space="preserve">, </w:t>
      </w:r>
      <w:r w:rsidR="003E426D">
        <w:t>click on “Studies”</w:t>
      </w:r>
    </w:p>
    <w:p w14:paraId="5C30CFE8" w14:textId="77777777" w:rsidR="003E426D" w:rsidRDefault="003E426D" w:rsidP="00E14517">
      <w:pPr>
        <w:ind w:firstLine="540"/>
      </w:pPr>
      <w:r>
        <w:rPr>
          <w:noProof/>
        </w:rPr>
        <w:lastRenderedPageBreak/>
        <mc:AlternateContent>
          <mc:Choice Requires="wps">
            <w:drawing>
              <wp:anchor distT="0" distB="0" distL="114300" distR="114300" simplePos="0" relativeHeight="251736064" behindDoc="0" locked="0" layoutInCell="1" allowOverlap="1" wp14:anchorId="15AAA2A1" wp14:editId="4E2DA486">
                <wp:simplePos x="0" y="0"/>
                <wp:positionH relativeFrom="column">
                  <wp:posOffset>213639</wp:posOffset>
                </wp:positionH>
                <wp:positionV relativeFrom="paragraph">
                  <wp:posOffset>1476375</wp:posOffset>
                </wp:positionV>
                <wp:extent cx="589915" cy="222250"/>
                <wp:effectExtent l="0" t="0" r="19685" b="25400"/>
                <wp:wrapNone/>
                <wp:docPr id="5" name="Oval 5"/>
                <wp:cNvGraphicFramePr/>
                <a:graphic xmlns:a="http://schemas.openxmlformats.org/drawingml/2006/main">
                  <a:graphicData uri="http://schemas.microsoft.com/office/word/2010/wordprocessingShape">
                    <wps:wsp>
                      <wps:cNvSpPr/>
                      <wps:spPr>
                        <a:xfrm>
                          <a:off x="0" y="0"/>
                          <a:ext cx="589915" cy="22225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C05A7A" id="Oval 5" o:spid="_x0000_s1026" style="position:absolute;margin-left:16.8pt;margin-top:116.25pt;width:46.45pt;height: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" filled="f" strokecolor="red"/>
            </w:pict>
          </mc:Fallback>
        </mc:AlternateContent>
      </w:r>
      <w:r>
        <w:rPr>
          <w:noProof/>
        </w:rPr>
        <w:drawing>
          <wp:inline distT="0" distB="0" distL="0" distR="0" wp14:anchorId="480D7EB2" wp14:editId="48C26095">
            <wp:extent cx="4256653" cy="22384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342"/>
                    <a:stretch/>
                  </pic:blipFill>
                  <pic:spPr bwMode="auto">
                    <a:xfrm>
                      <a:off x="0" y="0"/>
                      <a:ext cx="4260028" cy="2240193"/>
                    </a:xfrm>
                    <a:prstGeom prst="rect">
                      <a:avLst/>
                    </a:prstGeom>
                    <a:ln>
                      <a:noFill/>
                    </a:ln>
                    <a:extLst>
                      <a:ext uri="{53640926-AAD7-44D8-BBD7-CCE9431645EC}">
                        <a14:shadowObscured xmlns:a14="http://schemas.microsoft.com/office/drawing/2010/main"/>
                      </a:ext>
                    </a:extLst>
                  </pic:spPr>
                </pic:pic>
              </a:graphicData>
            </a:graphic>
          </wp:inline>
        </w:drawing>
      </w:r>
    </w:p>
    <w:p w14:paraId="57A4DBB0" w14:textId="77777777" w:rsidR="003E426D" w:rsidRDefault="003E426D" w:rsidP="00DF49F3">
      <w:pPr>
        <w:pStyle w:val="ListParagraph"/>
      </w:pPr>
    </w:p>
    <w:p w14:paraId="6A8CC8B3" w14:textId="77777777" w:rsidR="00571227" w:rsidRDefault="007078B8" w:rsidP="0003509C">
      <w:pPr>
        <w:pStyle w:val="ListParagraph"/>
        <w:numPr>
          <w:ilvl w:val="1"/>
          <w:numId w:val="22"/>
        </w:numPr>
      </w:pPr>
      <w:r>
        <w:t xml:space="preserve">then, </w:t>
      </w:r>
      <w:r w:rsidR="00571227">
        <w:t>click on “Add new study”</w:t>
      </w:r>
    </w:p>
    <w:p w14:paraId="35FC6C18" w14:textId="77777777" w:rsidR="00571227" w:rsidRDefault="00571227" w:rsidP="00E14517">
      <w:pPr>
        <w:ind w:firstLine="540"/>
      </w:pPr>
      <w:r>
        <w:rPr>
          <w:noProof/>
        </w:rPr>
        <mc:AlternateContent>
          <mc:Choice Requires="wps">
            <w:drawing>
              <wp:anchor distT="0" distB="0" distL="114300" distR="114300" simplePos="0" relativeHeight="251727872" behindDoc="0" locked="0" layoutInCell="1" allowOverlap="1" wp14:anchorId="64001FE0" wp14:editId="73D3B5DB">
                <wp:simplePos x="0" y="0"/>
                <wp:positionH relativeFrom="column">
                  <wp:posOffset>294741</wp:posOffset>
                </wp:positionH>
                <wp:positionV relativeFrom="paragraph">
                  <wp:posOffset>302107</wp:posOffset>
                </wp:positionV>
                <wp:extent cx="786765" cy="290195"/>
                <wp:effectExtent l="0" t="0" r="13335" b="14605"/>
                <wp:wrapNone/>
                <wp:docPr id="4" name="Oval 4"/>
                <wp:cNvGraphicFramePr/>
                <a:graphic xmlns:a="http://schemas.openxmlformats.org/drawingml/2006/main">
                  <a:graphicData uri="http://schemas.microsoft.com/office/word/2010/wordprocessingShape">
                    <wps:wsp>
                      <wps:cNvSpPr/>
                      <wps:spPr>
                        <a:xfrm>
                          <a:off x="0" y="0"/>
                          <a:ext cx="786765" cy="29019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72006" id="Oval 4" o:spid="_x0000_s1026" style="position:absolute;margin-left:23.2pt;margin-top:23.8pt;width:61.95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" filled="f" strokecolor="red"/>
            </w:pict>
          </mc:Fallback>
        </mc:AlternateContent>
      </w:r>
      <w:r w:rsidR="00FD6758">
        <w:rPr>
          <w:noProof/>
        </w:rPr>
        <w:drawing>
          <wp:inline distT="0" distB="0" distL="0" distR="0" wp14:anchorId="1BF47877" wp14:editId="0CBE21E9">
            <wp:extent cx="4411065" cy="15841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110" t="31590"/>
                    <a:stretch/>
                  </pic:blipFill>
                  <pic:spPr bwMode="auto">
                    <a:xfrm>
                      <a:off x="0" y="0"/>
                      <a:ext cx="4417935" cy="1586619"/>
                    </a:xfrm>
                    <a:prstGeom prst="rect">
                      <a:avLst/>
                    </a:prstGeom>
                    <a:ln>
                      <a:noFill/>
                    </a:ln>
                    <a:extLst>
                      <a:ext uri="{53640926-AAD7-44D8-BBD7-CCE9431645EC}">
                        <a14:shadowObscured xmlns:a14="http://schemas.microsoft.com/office/drawing/2010/main"/>
                      </a:ext>
                    </a:extLst>
                  </pic:spPr>
                </pic:pic>
              </a:graphicData>
            </a:graphic>
          </wp:inline>
        </w:drawing>
      </w:r>
    </w:p>
    <w:p w14:paraId="2FCBB23B" w14:textId="77777777" w:rsidR="003E426D" w:rsidRDefault="003E426D" w:rsidP="00DF49F3">
      <w:r>
        <w:br w:type="page"/>
      </w:r>
    </w:p>
    <w:p w14:paraId="34814F49" w14:textId="2F194A24" w:rsidR="006F4469" w:rsidRDefault="00763067" w:rsidP="0003509C">
      <w:pPr>
        <w:pStyle w:val="Heading1"/>
        <w:numPr>
          <w:ilvl w:val="0"/>
          <w:numId w:val="22"/>
        </w:numPr>
        <w:rPr>
          <w:ins w:id="2" w:author="Birer, Caroline" w:date="2019-08-05T15:39:00Z"/>
        </w:rPr>
      </w:pPr>
      <w:bookmarkStart w:id="3" w:name="_Toc476902150"/>
      <w:r>
        <w:lastRenderedPageBreak/>
        <w:t xml:space="preserve">Study </w:t>
      </w:r>
      <w:r w:rsidR="00FB11A6">
        <w:t>Page</w:t>
      </w:r>
      <w:bookmarkEnd w:id="3"/>
    </w:p>
    <w:p w14:paraId="783E0497" w14:textId="6FF5A286" w:rsidR="00484276" w:rsidRPr="00484276" w:rsidRDefault="00484276" w:rsidP="00484276">
      <w:pPr>
        <w:rPr>
          <w:ins w:id="4" w:author="Birer, Caroline" w:date="2019-08-05T15:39:00Z"/>
          <w:rFonts w:cstheme="minorHAnsi"/>
          <w:rPrChange w:id="5" w:author="Birer, Caroline" w:date="2019-08-05T15:39:00Z">
            <w:rPr>
              <w:ins w:id="6" w:author="Birer, Caroline" w:date="2019-08-05T15:39:00Z"/>
              <w:rFonts w:cstheme="minorHAnsi"/>
              <w:lang w:val="en-GB"/>
            </w:rPr>
          </w:rPrChange>
        </w:rPr>
        <w:pPrChange w:id="7" w:author="Birer, Caroline" w:date="2019-08-05T15:39:00Z">
          <w:pPr>
            <w:pStyle w:val="ListParagraph"/>
            <w:numPr>
              <w:numId w:val="22"/>
            </w:numPr>
            <w:ind w:left="360" w:hanging="360"/>
          </w:pPr>
        </w:pPrChange>
      </w:pPr>
      <w:ins w:id="8" w:author="Birer, Caroline" w:date="2019-08-05T15:39:00Z">
        <w:r>
          <w:t xml:space="preserve">A study can only accept data from one Natural Product and one species. For example, </w:t>
        </w:r>
        <w:r w:rsidRPr="00484276">
          <w:rPr>
            <w:i/>
            <w:iCs/>
          </w:rPr>
          <w:t>in vitro</w:t>
        </w:r>
        <w:r>
          <w:t xml:space="preserve"> data with Licorice </w:t>
        </w:r>
        <w:r w:rsidRPr="00484276">
          <w:rPr>
            <w:rFonts w:cstheme="minorHAnsi"/>
            <w:i/>
            <w:iCs/>
            <w:lang w:val="en-GB"/>
          </w:rPr>
          <w:t xml:space="preserve">Glycyrrhiza glabra </w:t>
        </w:r>
        <w:r w:rsidRPr="00484276">
          <w:rPr>
            <w:rFonts w:cstheme="minorHAnsi"/>
            <w:lang w:val="en-GB"/>
          </w:rPr>
          <w:t>L</w:t>
        </w:r>
        <w:r w:rsidRPr="00484276">
          <w:rPr>
            <w:rFonts w:cstheme="minorHAnsi"/>
            <w:i/>
            <w:iCs/>
            <w:lang w:val="en-GB"/>
          </w:rPr>
          <w:t>.</w:t>
        </w:r>
        <w:r w:rsidRPr="00484276">
          <w:rPr>
            <w:rFonts w:cstheme="minorHAnsi"/>
            <w:lang w:val="en-GB"/>
          </w:rPr>
          <w:t xml:space="preserve">, </w:t>
        </w:r>
        <w:r w:rsidRPr="00484276">
          <w:rPr>
            <w:rFonts w:cstheme="minorHAnsi"/>
            <w:i/>
            <w:iCs/>
            <w:lang w:val="en-GB"/>
          </w:rPr>
          <w:t xml:space="preserve">Glycyrrhiza </w:t>
        </w:r>
        <w:proofErr w:type="spellStart"/>
        <w:r w:rsidRPr="00484276">
          <w:rPr>
            <w:rFonts w:cstheme="minorHAnsi"/>
            <w:i/>
            <w:iCs/>
            <w:lang w:val="en-GB"/>
          </w:rPr>
          <w:t>uralensis</w:t>
        </w:r>
        <w:proofErr w:type="spellEnd"/>
        <w:r w:rsidRPr="00484276">
          <w:rPr>
            <w:rFonts w:cstheme="minorHAnsi"/>
            <w:lang w:val="en-GB"/>
          </w:rPr>
          <w:t xml:space="preserve"> Fish have to be reported in two different studies, one for each </w:t>
        </w:r>
        <w:proofErr w:type="spellStart"/>
        <w:r w:rsidRPr="00484276">
          <w:rPr>
            <w:rFonts w:cstheme="minorHAnsi"/>
            <w:lang w:val="en-GB"/>
          </w:rPr>
          <w:t>Licorice</w:t>
        </w:r>
        <w:proofErr w:type="spellEnd"/>
        <w:r w:rsidRPr="00484276">
          <w:rPr>
            <w:rFonts w:cstheme="minorHAnsi"/>
            <w:lang w:val="en-GB"/>
          </w:rPr>
          <w:t xml:space="preserve"> species.</w:t>
        </w:r>
      </w:ins>
    </w:p>
    <w:p w14:paraId="3D68E178" w14:textId="77777777" w:rsidR="00484276" w:rsidRPr="00484276" w:rsidRDefault="00484276" w:rsidP="00484276">
      <w:pPr>
        <w:rPr>
          <w:rFonts w:cstheme="minorHAnsi"/>
        </w:rPr>
        <w:pPrChange w:id="9" w:author="Birer, Caroline" w:date="2019-08-05T15:39:00Z">
          <w:pPr>
            <w:pStyle w:val="Heading1"/>
            <w:numPr>
              <w:numId w:val="22"/>
            </w:numPr>
            <w:ind w:left="360" w:hanging="360"/>
          </w:pPr>
        </w:pPrChange>
      </w:pPr>
    </w:p>
    <w:p w14:paraId="5FCB72CB" w14:textId="77777777" w:rsidR="006C6C9C" w:rsidRDefault="006C6C9C" w:rsidP="00990413">
      <w:pPr>
        <w:pStyle w:val="ListParagraph"/>
        <w:numPr>
          <w:ilvl w:val="1"/>
          <w:numId w:val="10"/>
        </w:numPr>
      </w:pPr>
      <w:r>
        <w:t xml:space="preserve">Select the </w:t>
      </w:r>
      <w:r w:rsidRPr="00E14517">
        <w:rPr>
          <w:b/>
        </w:rPr>
        <w:t>Natural Product</w:t>
      </w:r>
      <w:r>
        <w:t xml:space="preserve"> tested in the </w:t>
      </w:r>
      <w:r w:rsidR="00763067" w:rsidRPr="00E14517">
        <w:rPr>
          <w:i/>
        </w:rPr>
        <w:t>in vitro</w:t>
      </w:r>
      <w:r w:rsidR="00763067">
        <w:t xml:space="preserve"> study from the </w:t>
      </w:r>
      <w:proofErr w:type="gramStart"/>
      <w:r w:rsidR="00763067">
        <w:t>drop down</w:t>
      </w:r>
      <w:proofErr w:type="gramEnd"/>
      <w:r w:rsidR="00763067">
        <w:t xml:space="preserve"> list provided</w:t>
      </w:r>
      <w:r w:rsidR="00E14517">
        <w:t xml:space="preserve"> (select one; required)</w:t>
      </w:r>
      <w:r w:rsidR="007C7AAE">
        <w:t>:</w:t>
      </w:r>
    </w:p>
    <w:p w14:paraId="1AFFB655" w14:textId="77777777" w:rsidR="00763067" w:rsidRDefault="00A944A2" w:rsidP="00990413">
      <w:pPr>
        <w:pStyle w:val="ListParagraph"/>
        <w:numPr>
          <w:ilvl w:val="0"/>
          <w:numId w:val="1"/>
        </w:numPr>
      </w:pPr>
      <w:bookmarkStart w:id="10" w:name="_GoBack"/>
      <w:bookmarkEnd w:id="10"/>
      <w:del w:id="11" w:author="Birer, Caroline" w:date="2019-08-05T15:39:00Z">
        <w:r w:rsidDel="00484276">
          <w:delText>Glycyrrhizin/</w:delText>
        </w:r>
      </w:del>
      <w:r w:rsidR="00763067">
        <w:t>Licorice</w:t>
      </w:r>
    </w:p>
    <w:p w14:paraId="5F029386" w14:textId="77777777" w:rsidR="00763067" w:rsidRDefault="00763067" w:rsidP="00990413">
      <w:pPr>
        <w:pStyle w:val="ListParagraph"/>
        <w:numPr>
          <w:ilvl w:val="0"/>
          <w:numId w:val="1"/>
        </w:numPr>
      </w:pPr>
      <w:r>
        <w:t>Goldenseal</w:t>
      </w:r>
    </w:p>
    <w:p w14:paraId="00E261D0" w14:textId="77777777" w:rsidR="00C926C3" w:rsidRDefault="00763067" w:rsidP="00990413">
      <w:pPr>
        <w:pStyle w:val="ListParagraph"/>
        <w:numPr>
          <w:ilvl w:val="0"/>
          <w:numId w:val="1"/>
        </w:numPr>
      </w:pPr>
      <w:r>
        <w:t>Green Tea</w:t>
      </w:r>
    </w:p>
    <w:p w14:paraId="07CF0BC8" w14:textId="77777777" w:rsidR="00C9385A" w:rsidRDefault="00C9385A" w:rsidP="00C9385A">
      <w:pPr>
        <w:pStyle w:val="ListParagraph"/>
      </w:pPr>
    </w:p>
    <w:p w14:paraId="2D03B95F" w14:textId="77777777" w:rsidR="00FB11A6" w:rsidRPr="00E14517" w:rsidRDefault="00951F76" w:rsidP="00990413">
      <w:pPr>
        <w:pStyle w:val="ListParagraph"/>
        <w:numPr>
          <w:ilvl w:val="1"/>
          <w:numId w:val="10"/>
        </w:numPr>
        <w:rPr>
          <w:b/>
        </w:rPr>
      </w:pPr>
      <w:r>
        <w:rPr>
          <w:noProof/>
        </w:rPr>
        <mc:AlternateContent>
          <mc:Choice Requires="wps">
            <w:drawing>
              <wp:anchor distT="0" distB="0" distL="114300" distR="114300" simplePos="0" relativeHeight="251728896" behindDoc="0" locked="0" layoutInCell="1" allowOverlap="1" wp14:anchorId="75278F5B" wp14:editId="09B37A3E">
                <wp:simplePos x="0" y="0"/>
                <wp:positionH relativeFrom="column">
                  <wp:posOffset>-27432</wp:posOffset>
                </wp:positionH>
                <wp:positionV relativeFrom="paragraph">
                  <wp:posOffset>479120</wp:posOffset>
                </wp:positionV>
                <wp:extent cx="1053389" cy="804545"/>
                <wp:effectExtent l="0" t="0" r="13970" b="14605"/>
                <wp:wrapNone/>
                <wp:docPr id="10" name="Rounded Rectangle 10"/>
                <wp:cNvGraphicFramePr/>
                <a:graphic xmlns:a="http://schemas.openxmlformats.org/drawingml/2006/main">
                  <a:graphicData uri="http://schemas.microsoft.com/office/word/2010/wordprocessingShape">
                    <wps:wsp>
                      <wps:cNvSpPr/>
                      <wps:spPr>
                        <a:xfrm>
                          <a:off x="0" y="0"/>
                          <a:ext cx="1053389" cy="80454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99A7B" id="Rounded Rectangle 10" o:spid="_x0000_s1026" style="position:absolute;margin-left:-2.15pt;margin-top:37.75pt;width:82.95pt;height:63.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" filled="f" strokecolor="red"/>
            </w:pict>
          </mc:Fallback>
        </mc:AlternateContent>
      </w:r>
      <w:r w:rsidR="007C7AAE">
        <w:t>From the Study Repo</w:t>
      </w:r>
      <w:r w:rsidR="00FB11A6">
        <w:t>r</w:t>
      </w:r>
      <w:r w:rsidR="007C7AAE">
        <w:t xml:space="preserve">t, enter the </w:t>
      </w:r>
      <w:r w:rsidR="007C7AAE" w:rsidRPr="00E14517">
        <w:rPr>
          <w:b/>
        </w:rPr>
        <w:t>Study Name</w:t>
      </w:r>
      <w:r w:rsidR="007C7AAE">
        <w:t xml:space="preserve"> and </w:t>
      </w:r>
      <w:r w:rsidR="007C7AAE" w:rsidRPr="00E14517">
        <w:rPr>
          <w:b/>
        </w:rPr>
        <w:t>NaPDI Study ID</w:t>
      </w:r>
      <w:r w:rsidR="00E14517" w:rsidRPr="00E14517">
        <w:rPr>
          <w:b/>
        </w:rPr>
        <w:t xml:space="preserve"> </w:t>
      </w:r>
      <w:r w:rsidR="00E14517">
        <w:t>(r</w:t>
      </w:r>
      <w:r w:rsidR="00E14517" w:rsidRPr="00E14517">
        <w:t>equired, as presented in Study Report)</w:t>
      </w:r>
      <w:r w:rsidR="002C21DD">
        <w:t>.</w:t>
      </w:r>
      <w:r w:rsidR="007C7AAE" w:rsidRPr="00E14517">
        <w:rPr>
          <w:b/>
        </w:rPr>
        <w:br/>
      </w:r>
    </w:p>
    <w:p w14:paraId="02EB3BF5" w14:textId="77777777" w:rsidR="009510F5" w:rsidRDefault="00951F76" w:rsidP="00DF49F3">
      <w:r>
        <w:rPr>
          <w:noProof/>
        </w:rPr>
        <w:drawing>
          <wp:inline distT="0" distB="0" distL="0" distR="0" wp14:anchorId="45654A74" wp14:editId="59E62B3E">
            <wp:extent cx="6393180" cy="1485265"/>
            <wp:effectExtent l="0" t="0" r="7620" b="635"/>
            <wp:docPr id="4037" name="Picture 4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3180" cy="1485265"/>
                    </a:xfrm>
                    <a:prstGeom prst="rect">
                      <a:avLst/>
                    </a:prstGeom>
                    <a:noFill/>
                    <a:ln>
                      <a:noFill/>
                    </a:ln>
                  </pic:spPr>
                </pic:pic>
              </a:graphicData>
            </a:graphic>
          </wp:inline>
        </w:drawing>
      </w:r>
    </w:p>
    <w:p w14:paraId="1567D7F2" w14:textId="77777777" w:rsidR="001F0BEE" w:rsidRDefault="001F0BEE" w:rsidP="00DF49F3">
      <w:r>
        <w:rPr>
          <w:noProof/>
        </w:rPr>
        <mc:AlternateContent>
          <mc:Choice Requires="wps">
            <w:drawing>
              <wp:inline distT="0" distB="0" distL="0" distR="0" wp14:anchorId="6E15C0F6" wp14:editId="53989C98">
                <wp:extent cx="5703570" cy="464185"/>
                <wp:effectExtent l="9525" t="9525" r="11430" b="1206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3570" cy="464185"/>
                        </a:xfrm>
                        <a:prstGeom prst="rect">
                          <a:avLst/>
                        </a:prstGeom>
                        <a:solidFill>
                          <a:schemeClr val="bg1">
                            <a:lumMod val="85000"/>
                            <a:lumOff val="0"/>
                          </a:schemeClr>
                        </a:solidFill>
                        <a:ln w="9525">
                          <a:solidFill>
                            <a:srgbClr val="000000"/>
                          </a:solidFill>
                          <a:miter lim="800000"/>
                          <a:headEnd/>
                          <a:tailEnd/>
                        </a:ln>
                      </wps:spPr>
                      <wps:txbx>
                        <w:txbxContent>
                          <w:p w14:paraId="6063D8A0" w14:textId="1447153B" w:rsidR="001F0BEE" w:rsidRDefault="001F0BEE" w:rsidP="001F0BEE">
                            <w:r>
                              <w:t xml:space="preserve">If </w:t>
                            </w:r>
                            <w:proofErr w:type="gramStart"/>
                            <w:r>
                              <w:t>a</w:t>
                            </w:r>
                            <w:proofErr w:type="gramEnd"/>
                            <w:r>
                              <w:t xml:space="preserve"> entries originate from a published paper, used the </w:t>
                            </w:r>
                            <w:proofErr w:type="spellStart"/>
                            <w:r>
                              <w:t>Pubmed</w:t>
                            </w:r>
                            <w:proofErr w:type="spellEnd"/>
                            <w:r>
                              <w:t xml:space="preserve"> ID </w:t>
                            </w:r>
                            <w:ins w:id="12" w:author="Rachael Morley" w:date="2018-08-05T09:20:00Z">
                              <w:r w:rsidR="00DC59B7">
                                <w:t xml:space="preserve">or </w:t>
                              </w:r>
                              <w:proofErr w:type="spellStart"/>
                              <w:r w:rsidR="00DC59B7">
                                <w:t>Embase</w:t>
                              </w:r>
                              <w:proofErr w:type="spellEnd"/>
                              <w:r w:rsidR="00DC59B7">
                                <w:t xml:space="preserve"> PUI </w:t>
                              </w:r>
                            </w:ins>
                            <w:r>
                              <w:t>as the NaPDI Study ID (e.g., “PMID:23268924”)</w:t>
                            </w:r>
                          </w:p>
                        </w:txbxContent>
                      </wps:txbx>
                      <wps:bodyPr rot="0" vert="horz" wrap="square" lIns="91440" tIns="45720" rIns="91440" bIns="45720" anchor="t" anchorCtr="0" upright="1">
                        <a:noAutofit/>
                      </wps:bodyPr>
                    </wps:wsp>
                  </a:graphicData>
                </a:graphic>
              </wp:inline>
            </w:drawing>
          </mc:Choice>
          <mc:Fallback>
            <w:pict>
              <v:shapetype w14:anchorId="6E15C0F6" id="_x0000_t202" coordsize="21600,21600" o:spt="202" path="m,l,21600r21600,l21600,xe">
                <v:stroke joinstyle="miter"/>
                <v:path gradientshapeok="t" o:connecttype="rect"/>
              </v:shapetype>
              <v:shape id="Text Box 22" o:spid="_x0000_s1026" type="#_x0000_t202" style="width:449.1pt;height: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" fillcolor="#d8d8d8 [2732]">
                <v:textbox>
                  <w:txbxContent>
                    <w:p w14:paraId="6063D8A0" w14:textId="1447153B" w:rsidR="001F0BEE" w:rsidRDefault="001F0BEE" w:rsidP="001F0BEE">
                      <w:r>
                        <w:t xml:space="preserve">If </w:t>
                      </w:r>
                      <w:proofErr w:type="gramStart"/>
                      <w:r>
                        <w:t>a</w:t>
                      </w:r>
                      <w:proofErr w:type="gramEnd"/>
                      <w:r>
                        <w:t xml:space="preserve"> entries originate from a published paper, used the </w:t>
                      </w:r>
                      <w:proofErr w:type="spellStart"/>
                      <w:r>
                        <w:t>Pubmed</w:t>
                      </w:r>
                      <w:proofErr w:type="spellEnd"/>
                      <w:r>
                        <w:t xml:space="preserve"> ID </w:t>
                      </w:r>
                      <w:ins w:id="4" w:author="Rachael Morley" w:date="2018-08-05T09:20:00Z">
                        <w:r w:rsidR="00DC59B7">
                          <w:t xml:space="preserve">or Embase PUI </w:t>
                        </w:r>
                      </w:ins>
                      <w:r>
                        <w:t>as the NaPDI Study ID (e.g., “PMID:23268924”)</w:t>
                      </w:r>
                    </w:p>
                  </w:txbxContent>
                </v:textbox>
                <w10:anchorlock/>
              </v:shape>
            </w:pict>
          </mc:Fallback>
        </mc:AlternateContent>
      </w:r>
    </w:p>
    <w:p w14:paraId="4BD42802" w14:textId="2DAF3443" w:rsidR="00FB11A6" w:rsidRDefault="006C6C9C" w:rsidP="00990413">
      <w:pPr>
        <w:pStyle w:val="ListParagraph"/>
        <w:numPr>
          <w:ilvl w:val="1"/>
          <w:numId w:val="10"/>
        </w:numPr>
      </w:pPr>
      <w:r>
        <w:t>When</w:t>
      </w:r>
      <w:r w:rsidR="00FB11A6">
        <w:t xml:space="preserve"> a</w:t>
      </w:r>
      <w:r>
        <w:t xml:space="preserve"> study has been published, enter the </w:t>
      </w:r>
      <w:r w:rsidRPr="00E14517">
        <w:rPr>
          <w:b/>
        </w:rPr>
        <w:t>PubMed</w:t>
      </w:r>
      <w:r w:rsidR="00467CF0" w:rsidRPr="00E14517">
        <w:rPr>
          <w:b/>
        </w:rPr>
        <w:t xml:space="preserve"> ID</w:t>
      </w:r>
      <w:r>
        <w:t xml:space="preserve"> and/or </w:t>
      </w:r>
      <w:r w:rsidRPr="00E14517">
        <w:rPr>
          <w:b/>
        </w:rPr>
        <w:t>Embase</w:t>
      </w:r>
      <w:r w:rsidR="007C7AAE">
        <w:t xml:space="preserve"> </w:t>
      </w:r>
      <w:r w:rsidR="00467CF0" w:rsidRPr="00E14517">
        <w:rPr>
          <w:b/>
        </w:rPr>
        <w:t>Accession</w:t>
      </w:r>
      <w:r w:rsidR="00467CF0">
        <w:t xml:space="preserve"> </w:t>
      </w:r>
      <w:r w:rsidR="007C7AAE">
        <w:t>number</w:t>
      </w:r>
      <w:r w:rsidR="00C133B9">
        <w:t>(</w:t>
      </w:r>
      <w:r w:rsidR="007C7AAE">
        <w:t>s</w:t>
      </w:r>
      <w:r w:rsidR="00C133B9">
        <w:t>)</w:t>
      </w:r>
      <w:r w:rsidR="002C21DD">
        <w:t xml:space="preserve"> (optional)</w:t>
      </w:r>
      <w:r w:rsidR="00467CF0">
        <w:t>.</w:t>
      </w:r>
    </w:p>
    <w:p w14:paraId="250FB9B2" w14:textId="77777777" w:rsidR="00C926C3" w:rsidRDefault="00C926C3" w:rsidP="00DF49F3">
      <w:pPr>
        <w:pStyle w:val="ListParagraph"/>
      </w:pPr>
    </w:p>
    <w:p w14:paraId="67539F1A" w14:textId="77777777" w:rsidR="00FB11A6" w:rsidRPr="002C21DD" w:rsidRDefault="0054648D" w:rsidP="002C21DD">
      <w:pPr>
        <w:rPr>
          <w:b/>
        </w:rPr>
      </w:pPr>
      <w:r>
        <w:rPr>
          <w:noProof/>
        </w:rPr>
        <mc:AlternateContent>
          <mc:Choice Requires="wps">
            <w:drawing>
              <wp:anchor distT="0" distB="0" distL="114300" distR="114300" simplePos="0" relativeHeight="251732992" behindDoc="0" locked="0" layoutInCell="1" allowOverlap="1" wp14:anchorId="20BC5D8B" wp14:editId="755D6DAB">
                <wp:simplePos x="0" y="0"/>
                <wp:positionH relativeFrom="column">
                  <wp:posOffset>3990975</wp:posOffset>
                </wp:positionH>
                <wp:positionV relativeFrom="paragraph">
                  <wp:posOffset>298450</wp:posOffset>
                </wp:positionV>
                <wp:extent cx="933450" cy="152400"/>
                <wp:effectExtent l="0" t="0" r="19050" b="19050"/>
                <wp:wrapNone/>
                <wp:docPr id="20" name="Rounded Rectangle 20"/>
                <wp:cNvGraphicFramePr/>
                <a:graphic xmlns:a="http://schemas.openxmlformats.org/drawingml/2006/main">
                  <a:graphicData uri="http://schemas.microsoft.com/office/word/2010/wordprocessingShape">
                    <wps:wsp>
                      <wps:cNvSpPr/>
                      <wps:spPr>
                        <a:xfrm>
                          <a:off x="0" y="0"/>
                          <a:ext cx="933450" cy="152400"/>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F8A140" id="Rounded Rectangle 20" o:spid="_x0000_s1026" style="position:absolute;margin-left:314.25pt;margin-top:23.5pt;width:73.5pt;height:12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" filled="f" strokecolor="red"/>
            </w:pict>
          </mc:Fallback>
        </mc:AlternateContent>
      </w:r>
      <w:r>
        <w:rPr>
          <w:noProof/>
        </w:rPr>
        <mc:AlternateContent>
          <mc:Choice Requires="wps">
            <w:drawing>
              <wp:anchor distT="0" distB="0" distL="114300" distR="114300" simplePos="0" relativeHeight="251735040" behindDoc="0" locked="0" layoutInCell="1" allowOverlap="1" wp14:anchorId="1C452099" wp14:editId="23006194">
                <wp:simplePos x="0" y="0"/>
                <wp:positionH relativeFrom="column">
                  <wp:posOffset>4924425</wp:posOffset>
                </wp:positionH>
                <wp:positionV relativeFrom="paragraph">
                  <wp:posOffset>298450</wp:posOffset>
                </wp:positionV>
                <wp:extent cx="1019175" cy="241300"/>
                <wp:effectExtent l="0" t="0" r="28575" b="25400"/>
                <wp:wrapNone/>
                <wp:docPr id="21" name="Rounded Rectangle 21"/>
                <wp:cNvGraphicFramePr/>
                <a:graphic xmlns:a="http://schemas.openxmlformats.org/drawingml/2006/main">
                  <a:graphicData uri="http://schemas.microsoft.com/office/word/2010/wordprocessingShape">
                    <wps:wsp>
                      <wps:cNvSpPr/>
                      <wps:spPr>
                        <a:xfrm>
                          <a:off x="0" y="0"/>
                          <a:ext cx="1019175" cy="241300"/>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41488A" id="Rounded Rectangle 21" o:spid="_x0000_s1026" style="position:absolute;margin-left:387.75pt;margin-top:23.5pt;width:80.25pt;height:1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" filled="f" strokecolor="red"/>
            </w:pict>
          </mc:Fallback>
        </mc:AlternateContent>
      </w:r>
      <w:r>
        <w:rPr>
          <w:noProof/>
        </w:rPr>
        <w:drawing>
          <wp:inline distT="0" distB="0" distL="0" distR="0" wp14:anchorId="60AC35FE" wp14:editId="49A03933">
            <wp:extent cx="5943600" cy="1856740"/>
            <wp:effectExtent l="0" t="0" r="0" b="0"/>
            <wp:docPr id="4043" name="Picture 4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56740"/>
                    </a:xfrm>
                    <a:prstGeom prst="rect">
                      <a:avLst/>
                    </a:prstGeom>
                  </pic:spPr>
                </pic:pic>
              </a:graphicData>
            </a:graphic>
          </wp:inline>
        </w:drawing>
      </w:r>
    </w:p>
    <w:p w14:paraId="0E0BA68E" w14:textId="77777777" w:rsidR="00350636" w:rsidRDefault="00350636" w:rsidP="00DF49F3">
      <w:pPr>
        <w:rPr>
          <w:b/>
        </w:rPr>
      </w:pPr>
    </w:p>
    <w:p w14:paraId="70013D98" w14:textId="77777777" w:rsidR="00467CF0" w:rsidRPr="00467CF0" w:rsidRDefault="00467CF0" w:rsidP="00DF49F3">
      <w:r w:rsidRPr="00C133B9">
        <w:rPr>
          <w:b/>
        </w:rPr>
        <w:lastRenderedPageBreak/>
        <w:t>Tip</w:t>
      </w:r>
      <w:r w:rsidRPr="00C926C3">
        <w:t xml:space="preserve">: If the PubMed </w:t>
      </w:r>
      <w:r w:rsidR="00C926C3">
        <w:t xml:space="preserve">ID </w:t>
      </w:r>
      <w:r w:rsidRPr="00C926C3">
        <w:t xml:space="preserve">or Embase </w:t>
      </w:r>
      <w:r w:rsidR="00C926C3">
        <w:t>Accession</w:t>
      </w:r>
      <w:r w:rsidRPr="00C926C3">
        <w:t xml:space="preserve"> number(s) cannot be</w:t>
      </w:r>
      <w:r w:rsidR="00C926C3">
        <w:t xml:space="preserve"> located in the Study Report, they</w:t>
      </w:r>
      <w:r w:rsidRPr="00C926C3">
        <w:t xml:space="preserve"> can be found under the abstract in PubMed or </w:t>
      </w:r>
      <w:r w:rsidR="00C926C3" w:rsidRPr="00C926C3">
        <w:t xml:space="preserve">in the “Additional Information” section when the article’s </w:t>
      </w:r>
      <w:r w:rsidR="00C926C3" w:rsidRPr="00657B26">
        <w:rPr>
          <w:u w:val="single"/>
        </w:rPr>
        <w:t>full record</w:t>
      </w:r>
      <w:r w:rsidR="00C926C3" w:rsidRPr="00C926C3">
        <w:t xml:space="preserve"> is viewed in Embase.</w:t>
      </w:r>
    </w:p>
    <w:p w14:paraId="7AA4F045" w14:textId="77777777" w:rsidR="00FB11A6" w:rsidRDefault="00C926C3" w:rsidP="002C21DD">
      <w:pPr>
        <w:ind w:firstLine="540"/>
      </w:pPr>
      <w:r>
        <w:rPr>
          <w:noProof/>
        </w:rPr>
        <mc:AlternateContent>
          <mc:Choice Requires="wps">
            <w:drawing>
              <wp:anchor distT="0" distB="0" distL="114300" distR="114300" simplePos="0" relativeHeight="251737088" behindDoc="0" locked="0" layoutInCell="1" allowOverlap="1" wp14:anchorId="22BF30E5" wp14:editId="1BC39317">
                <wp:simplePos x="0" y="0"/>
                <wp:positionH relativeFrom="column">
                  <wp:posOffset>342544</wp:posOffset>
                </wp:positionH>
                <wp:positionV relativeFrom="paragraph">
                  <wp:posOffset>2640330</wp:posOffset>
                </wp:positionV>
                <wp:extent cx="658368" cy="219456"/>
                <wp:effectExtent l="0" t="0" r="27940" b="28575"/>
                <wp:wrapNone/>
                <wp:docPr id="12" name="Oval 12"/>
                <wp:cNvGraphicFramePr/>
                <a:graphic xmlns:a="http://schemas.openxmlformats.org/drawingml/2006/main">
                  <a:graphicData uri="http://schemas.microsoft.com/office/word/2010/wordprocessingShape">
                    <wps:wsp>
                      <wps:cNvSpPr/>
                      <wps:spPr>
                        <a:xfrm>
                          <a:off x="0" y="0"/>
                          <a:ext cx="658368" cy="219456"/>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64A417" id="Oval 12" o:spid="_x0000_s1026" style="position:absolute;margin-left:26.95pt;margin-top:207.9pt;width:51.85pt;height:17.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" filled="f" strokecolor="red"/>
            </w:pict>
          </mc:Fallback>
        </mc:AlternateContent>
      </w:r>
      <w:r w:rsidR="00467CF0">
        <w:rPr>
          <w:noProof/>
        </w:rPr>
        <w:drawing>
          <wp:inline distT="0" distB="0" distL="0" distR="0" wp14:anchorId="38EEA14A" wp14:editId="35AE55BF">
            <wp:extent cx="5215737" cy="2850824"/>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23662" cy="2855156"/>
                    </a:xfrm>
                    <a:prstGeom prst="rect">
                      <a:avLst/>
                    </a:prstGeom>
                  </pic:spPr>
                </pic:pic>
              </a:graphicData>
            </a:graphic>
          </wp:inline>
        </w:drawing>
      </w:r>
    </w:p>
    <w:p w14:paraId="24A2713E" w14:textId="77777777" w:rsidR="00A121ED" w:rsidRDefault="00657B26" w:rsidP="002C21DD">
      <w:pPr>
        <w:spacing w:after="0" w:line="240" w:lineRule="auto"/>
        <w:ind w:firstLine="547"/>
      </w:pPr>
      <w:r>
        <w:rPr>
          <w:noProof/>
        </w:rPr>
        <w:drawing>
          <wp:inline distT="0" distB="0" distL="0" distR="0" wp14:anchorId="7C1C4D43" wp14:editId="64CCEB1D">
            <wp:extent cx="5177883" cy="117774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74698" cy="1177023"/>
                    </a:xfrm>
                    <a:prstGeom prst="rect">
                      <a:avLst/>
                    </a:prstGeom>
                  </pic:spPr>
                </pic:pic>
              </a:graphicData>
            </a:graphic>
          </wp:inline>
        </w:drawing>
      </w:r>
    </w:p>
    <w:p w14:paraId="06DF19D7" w14:textId="77777777" w:rsidR="00657B26" w:rsidRDefault="00657B26" w:rsidP="002C21DD">
      <w:pPr>
        <w:spacing w:after="0" w:line="240" w:lineRule="auto"/>
        <w:ind w:firstLine="547"/>
      </w:pPr>
      <w:r>
        <w:t>…</w:t>
      </w:r>
    </w:p>
    <w:p w14:paraId="37EEF711" w14:textId="77777777" w:rsidR="00467CF0" w:rsidRDefault="00C926C3" w:rsidP="002C21DD">
      <w:pPr>
        <w:ind w:firstLine="540"/>
      </w:pPr>
      <w:r>
        <w:rPr>
          <w:noProof/>
        </w:rPr>
        <mc:AlternateContent>
          <mc:Choice Requires="wps">
            <w:drawing>
              <wp:anchor distT="0" distB="0" distL="114300" distR="114300" simplePos="0" relativeHeight="251739136" behindDoc="0" locked="0" layoutInCell="1" allowOverlap="1" wp14:anchorId="2464A768" wp14:editId="4476FB86">
                <wp:simplePos x="0" y="0"/>
                <wp:positionH relativeFrom="column">
                  <wp:posOffset>207772</wp:posOffset>
                </wp:positionH>
                <wp:positionV relativeFrom="paragraph">
                  <wp:posOffset>1731645</wp:posOffset>
                </wp:positionV>
                <wp:extent cx="2414016" cy="182880"/>
                <wp:effectExtent l="0" t="0" r="24765" b="26670"/>
                <wp:wrapNone/>
                <wp:docPr id="17" name="Oval 17"/>
                <wp:cNvGraphicFramePr/>
                <a:graphic xmlns:a="http://schemas.openxmlformats.org/drawingml/2006/main">
                  <a:graphicData uri="http://schemas.microsoft.com/office/word/2010/wordprocessingShape">
                    <wps:wsp>
                      <wps:cNvSpPr/>
                      <wps:spPr>
                        <a:xfrm>
                          <a:off x="0" y="0"/>
                          <a:ext cx="2414016" cy="182880"/>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0F2B26" id="Oval 17" o:spid="_x0000_s1026" style="position:absolute;margin-left:16.35pt;margin-top:136.35pt;width:190.1pt;height:14.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" filled="f" strokecolor="red"/>
            </w:pict>
          </mc:Fallback>
        </mc:AlternateContent>
      </w:r>
      <w:r>
        <w:rPr>
          <w:noProof/>
        </w:rPr>
        <w:drawing>
          <wp:inline distT="0" distB="0" distL="0" distR="0" wp14:anchorId="239C2D1B" wp14:editId="397B2E17">
            <wp:extent cx="5279513" cy="22311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4623" b="6383"/>
                    <a:stretch/>
                  </pic:blipFill>
                  <pic:spPr bwMode="auto">
                    <a:xfrm>
                      <a:off x="0" y="0"/>
                      <a:ext cx="5279796" cy="2231256"/>
                    </a:xfrm>
                    <a:prstGeom prst="rect">
                      <a:avLst/>
                    </a:prstGeom>
                    <a:ln>
                      <a:noFill/>
                    </a:ln>
                    <a:extLst>
                      <a:ext uri="{53640926-AAD7-44D8-BBD7-CCE9431645EC}">
                        <a14:shadowObscured xmlns:a14="http://schemas.microsoft.com/office/drawing/2010/main"/>
                      </a:ext>
                    </a:extLst>
                  </pic:spPr>
                </pic:pic>
              </a:graphicData>
            </a:graphic>
          </wp:inline>
        </w:drawing>
      </w:r>
    </w:p>
    <w:p w14:paraId="65891639" w14:textId="77777777" w:rsidR="002C21DD" w:rsidRDefault="002C21DD" w:rsidP="002C21DD"/>
    <w:p w14:paraId="57267ABF" w14:textId="77777777" w:rsidR="002C21DD" w:rsidRDefault="002C21DD" w:rsidP="002C21DD">
      <w:r>
        <w:t xml:space="preserve">3.4 </w:t>
      </w:r>
      <w:r w:rsidRPr="002C21DD">
        <w:rPr>
          <w:b/>
        </w:rPr>
        <w:t>Overall summary</w:t>
      </w:r>
      <w:r>
        <w:t>: this</w:t>
      </w:r>
      <w:r w:rsidRPr="006F4469">
        <w:t xml:space="preserve"> summary </w:t>
      </w:r>
      <w:r>
        <w:t>should provide a concise</w:t>
      </w:r>
      <w:r w:rsidRPr="006F4469">
        <w:t xml:space="preserve"> overall conclusion</w:t>
      </w:r>
      <w:r>
        <w:t xml:space="preserve"> of the </w:t>
      </w:r>
      <w:r w:rsidRPr="002C21DD">
        <w:rPr>
          <w:i/>
        </w:rPr>
        <w:t>in vitro</w:t>
      </w:r>
      <w:r>
        <w:t xml:space="preserve"> study and</w:t>
      </w:r>
      <w:r w:rsidRPr="006F4469">
        <w:t xml:space="preserve"> </w:t>
      </w:r>
      <w:r>
        <w:t xml:space="preserve">also </w:t>
      </w:r>
      <w:r w:rsidRPr="006F4469">
        <w:t xml:space="preserve">discuss the </w:t>
      </w:r>
      <w:r>
        <w:t>possible mechanism(s) involved (optional)</w:t>
      </w:r>
      <w:r w:rsidRPr="006F4469">
        <w:t>.</w:t>
      </w:r>
    </w:p>
    <w:p w14:paraId="7A3FDCC1" w14:textId="77777777" w:rsidR="005E053D" w:rsidRDefault="001F0BEE" w:rsidP="005E053D">
      <w:r>
        <w:rPr>
          <w:noProof/>
        </w:rPr>
        <w:lastRenderedPageBreak/>
        <mc:AlternateContent>
          <mc:Choice Requires="wps">
            <w:drawing>
              <wp:inline distT="0" distB="0" distL="0" distR="0" wp14:anchorId="45A3F48F" wp14:editId="3DE9E160">
                <wp:extent cx="5939942" cy="263348"/>
                <wp:effectExtent l="0" t="0" r="22860" b="228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942" cy="263348"/>
                        </a:xfrm>
                        <a:prstGeom prst="rect">
                          <a:avLst/>
                        </a:prstGeom>
                        <a:solidFill>
                          <a:schemeClr val="bg1">
                            <a:lumMod val="85000"/>
                          </a:schemeClr>
                        </a:solidFill>
                        <a:ln w="9525">
                          <a:solidFill>
                            <a:srgbClr val="000000"/>
                          </a:solidFill>
                          <a:miter lim="800000"/>
                          <a:headEnd/>
                          <a:tailEnd/>
                        </a:ln>
                      </wps:spPr>
                      <wps:txbx>
                        <w:txbxContent>
                          <w:p w14:paraId="0016A27D" w14:textId="77777777" w:rsidR="001F0BEE" w:rsidRDefault="001F0BEE">
                            <w:r>
                              <w:t>If entries are from a published paper, copy and paste the abstract into the Overall summary box.</w:t>
                            </w:r>
                          </w:p>
                        </w:txbxContent>
                      </wps:txbx>
                      <wps:bodyPr rot="0" vert="horz" wrap="square" lIns="91440" tIns="45720" rIns="91440" bIns="45720" anchor="t" anchorCtr="0">
                        <a:noAutofit/>
                      </wps:bodyPr>
                    </wps:wsp>
                  </a:graphicData>
                </a:graphic>
              </wp:inline>
            </w:drawing>
          </mc:Choice>
          <mc:Fallback>
            <w:pict>
              <v:shape w14:anchorId="45A3F48F" id="Text Box 2" o:spid="_x0000_s1027" type="#_x0000_t202" style="width:467.7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" fillcolor="#d8d8d8 [2732]">
                <v:textbox>
                  <w:txbxContent>
                    <w:p w14:paraId="0016A27D" w14:textId="77777777" w:rsidR="001F0BEE" w:rsidRDefault="001F0BEE">
                      <w:r>
                        <w:t>If entries are from a published paper, copy and paste the abstract into the Overall summary box.</w:t>
                      </w:r>
                    </w:p>
                  </w:txbxContent>
                </v:textbox>
                <w10:anchorlock/>
              </v:shape>
            </w:pict>
          </mc:Fallback>
        </mc:AlternateContent>
      </w:r>
      <w:r>
        <w:rPr>
          <w:noProof/>
        </w:rPr>
        <mc:AlternateContent>
          <mc:Choice Requires="wps">
            <w:drawing>
              <wp:anchor distT="0" distB="0" distL="114300" distR="114300" simplePos="0" relativeHeight="251751424" behindDoc="0" locked="0" layoutInCell="1" allowOverlap="1" wp14:anchorId="5077E808" wp14:editId="230D51AD">
                <wp:simplePos x="0" y="0"/>
                <wp:positionH relativeFrom="column">
                  <wp:posOffset>728345</wp:posOffset>
                </wp:positionH>
                <wp:positionV relativeFrom="paragraph">
                  <wp:posOffset>8502650</wp:posOffset>
                </wp:positionV>
                <wp:extent cx="5730875" cy="260985"/>
                <wp:effectExtent l="13970" t="9525" r="8255" b="57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260985"/>
                        </a:xfrm>
                        <a:prstGeom prst="rect">
                          <a:avLst/>
                        </a:prstGeom>
                        <a:solidFill>
                          <a:schemeClr val="bg1">
                            <a:lumMod val="75000"/>
                            <a:lumOff val="0"/>
                          </a:schemeClr>
                        </a:solidFill>
                        <a:ln w="9525">
                          <a:solidFill>
                            <a:srgbClr val="000000"/>
                          </a:solidFill>
                          <a:miter lim="800000"/>
                          <a:headEnd/>
                          <a:tailEnd/>
                        </a:ln>
                      </wps:spPr>
                      <wps:txbx>
                        <w:txbxContent>
                          <w:p w14:paraId="428F9DB2" w14:textId="77777777" w:rsidR="001F0BEE" w:rsidRDefault="001F0BEE">
                            <w:r>
                              <w:t>If entries are from a published paper, copy and paste the abstract into the Overall summary box.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77E808" id="Text Box 23" o:spid="_x0000_s1028" type="#_x0000_t202" style="position:absolute;margin-left:57.35pt;margin-top:669.5pt;width:451.25pt;height:20.5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" fillcolor="#bfbfbf [2412]">
                <v:textbox>
                  <w:txbxContent>
                    <w:p w14:paraId="428F9DB2" w14:textId="77777777" w:rsidR="001F0BEE" w:rsidRDefault="001F0BEE">
                      <w:r>
                        <w:t>If entries are from a published paper, copy and paste the abstract into the Overall summary box.</w:t>
                      </w:r>
                    </w:p>
                  </w:txbxContent>
                </v:textbox>
              </v:shape>
            </w:pict>
          </mc:Fallback>
        </mc:AlternateContent>
      </w:r>
    </w:p>
    <w:p w14:paraId="7F04E37A" w14:textId="77777777" w:rsidR="005E053D" w:rsidRDefault="001466F9" w:rsidP="00990413">
      <w:pPr>
        <w:pStyle w:val="ListParagraph"/>
        <w:numPr>
          <w:ilvl w:val="1"/>
          <w:numId w:val="11"/>
        </w:numPr>
        <w:spacing w:after="120"/>
        <w:ind w:left="360"/>
      </w:pPr>
      <w:r w:rsidRPr="001466F9">
        <w:t xml:space="preserve">The </w:t>
      </w:r>
      <w:r w:rsidR="005E053D">
        <w:rPr>
          <w:b/>
        </w:rPr>
        <w:t xml:space="preserve">Following for internal use only </w:t>
      </w:r>
      <w:r w:rsidR="005E053D" w:rsidRPr="00EE4EB3">
        <w:t>section</w:t>
      </w:r>
      <w:r w:rsidR="005E053D">
        <w:t xml:space="preserve"> is designated for internal notes and will not be displayed to users. </w:t>
      </w:r>
    </w:p>
    <w:p w14:paraId="7997B9D3" w14:textId="77777777" w:rsidR="005E053D" w:rsidRDefault="00A121ED" w:rsidP="00990413">
      <w:pPr>
        <w:pStyle w:val="ListParagraph"/>
        <w:numPr>
          <w:ilvl w:val="2"/>
          <w:numId w:val="11"/>
        </w:numPr>
        <w:spacing w:after="120"/>
        <w:ind w:left="900" w:hanging="540"/>
      </w:pPr>
      <w:r>
        <w:t xml:space="preserve">Enter the </w:t>
      </w:r>
      <w:r w:rsidRPr="005E053D">
        <w:rPr>
          <w:b/>
        </w:rPr>
        <w:t>Research organization</w:t>
      </w:r>
      <w:r>
        <w:t xml:space="preserve"> name</w:t>
      </w:r>
      <w:r w:rsidR="00AA59E2">
        <w:t xml:space="preserve"> (where the study was performed)</w:t>
      </w:r>
      <w:r>
        <w:t xml:space="preserve"> and their </w:t>
      </w:r>
      <w:r w:rsidRPr="005E053D">
        <w:rPr>
          <w:b/>
        </w:rPr>
        <w:t>study ID number</w:t>
      </w:r>
      <w:r>
        <w:t xml:space="preserve"> in the internal use section displayed below</w:t>
      </w:r>
      <w:r w:rsidR="002C21DD">
        <w:t xml:space="preserve"> (</w:t>
      </w:r>
      <w:r w:rsidR="005E053D">
        <w:t>required</w:t>
      </w:r>
      <w:r w:rsidR="002C21DD">
        <w:t>)</w:t>
      </w:r>
      <w:r>
        <w:t xml:space="preserve">. </w:t>
      </w:r>
    </w:p>
    <w:p w14:paraId="4CC0D341" w14:textId="77777777" w:rsidR="00A121ED" w:rsidRPr="00350636" w:rsidRDefault="00A121ED" w:rsidP="00990413">
      <w:pPr>
        <w:pStyle w:val="ListParagraph"/>
        <w:numPr>
          <w:ilvl w:val="2"/>
          <w:numId w:val="11"/>
        </w:numPr>
        <w:ind w:left="900" w:hanging="540"/>
      </w:pPr>
      <w:r>
        <w:t xml:space="preserve">From the Study Report, enter the </w:t>
      </w:r>
      <w:r w:rsidRPr="005E053D">
        <w:rPr>
          <w:b/>
        </w:rPr>
        <w:t>dates the study was conducted</w:t>
      </w:r>
      <w:r w:rsidR="005E053D">
        <w:t xml:space="preserve"> (optional)</w:t>
      </w:r>
      <w:r>
        <w:t>. If only months are provided, select the first and last days of the month for the starting and ending date, respectively. For example, March to April, 2017 will be entered as 03/01/2017 to 04/30/2017.</w:t>
      </w:r>
      <w:r w:rsidRPr="00A121ED">
        <w:rPr>
          <w:b/>
          <w:color w:val="FFFFFF" w:themeColor="background1"/>
          <w:sz w:val="24"/>
          <w:szCs w:val="24"/>
        </w:rPr>
        <w:t xml:space="preserve"> Of</w:t>
      </w:r>
    </w:p>
    <w:p w14:paraId="1C754B58" w14:textId="77777777" w:rsidR="00350636" w:rsidRPr="00350636" w:rsidRDefault="00350636" w:rsidP="00990413">
      <w:pPr>
        <w:pStyle w:val="ListParagraph"/>
        <w:numPr>
          <w:ilvl w:val="2"/>
          <w:numId w:val="11"/>
        </w:numPr>
        <w:ind w:left="900" w:hanging="540"/>
      </w:pPr>
      <w:r w:rsidRPr="00350636">
        <w:t>E</w:t>
      </w:r>
      <w:r>
        <w:t xml:space="preserve">nter </w:t>
      </w:r>
      <w:r w:rsidRPr="00350636">
        <w:rPr>
          <w:b/>
        </w:rPr>
        <w:t>internal comments</w:t>
      </w:r>
      <w:r>
        <w:t xml:space="preserve"> associated with the study that are intended for internal use only (optional).</w:t>
      </w:r>
    </w:p>
    <w:p w14:paraId="5AD82391" w14:textId="77777777" w:rsidR="006F4469" w:rsidRDefault="00481BC8" w:rsidP="00350636">
      <w:pPr>
        <w:ind w:firstLine="540"/>
      </w:pPr>
      <w:commentRangeStart w:id="13"/>
      <w:r>
        <w:rPr>
          <w:noProof/>
        </w:rPr>
        <w:drawing>
          <wp:inline distT="0" distB="0" distL="0" distR="0" wp14:anchorId="51031A5C" wp14:editId="7F172451">
            <wp:extent cx="5732963" cy="2062887"/>
            <wp:effectExtent l="0" t="0" r="1270" b="0"/>
            <wp:docPr id="4038" name="Picture 4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40051" cy="2065438"/>
                    </a:xfrm>
                    <a:prstGeom prst="rect">
                      <a:avLst/>
                    </a:prstGeom>
                  </pic:spPr>
                </pic:pic>
              </a:graphicData>
            </a:graphic>
          </wp:inline>
        </w:drawing>
      </w:r>
      <w:commentRangeEnd w:id="13"/>
      <w:r w:rsidR="00350636">
        <w:rPr>
          <w:rStyle w:val="CommentReference"/>
        </w:rPr>
        <w:commentReference w:id="13"/>
      </w:r>
    </w:p>
    <w:p w14:paraId="30D95F26" w14:textId="77777777" w:rsidR="00951F76" w:rsidRDefault="00951F76" w:rsidP="00951F76">
      <w:pPr>
        <w:pStyle w:val="ListParagraph"/>
        <w:numPr>
          <w:ilvl w:val="1"/>
          <w:numId w:val="11"/>
        </w:numPr>
        <w:ind w:left="450" w:hanging="450"/>
      </w:pPr>
      <w:r>
        <w:t xml:space="preserve">Select the status of the current study entry </w:t>
      </w:r>
    </w:p>
    <w:p w14:paraId="1E23F6BE" w14:textId="77777777" w:rsidR="00951F76" w:rsidRDefault="00951F76" w:rsidP="00951F76">
      <w:pPr>
        <w:pStyle w:val="ListParagraph"/>
        <w:numPr>
          <w:ilvl w:val="0"/>
          <w:numId w:val="31"/>
        </w:numPr>
      </w:pPr>
      <w:r>
        <w:t>Draft – selected when the curator is in the process of entering the data or checking the data</w:t>
      </w:r>
    </w:p>
    <w:p w14:paraId="64BDAADE" w14:textId="77777777" w:rsidR="00951F76" w:rsidRDefault="00951F76" w:rsidP="00951F76">
      <w:pPr>
        <w:pStyle w:val="ListParagraph"/>
        <w:numPr>
          <w:ilvl w:val="0"/>
          <w:numId w:val="31"/>
        </w:numPr>
      </w:pPr>
      <w:r>
        <w:t>Pending review – selected when the study had been fully entered by the curator and needs to be reviewed and validated by a second editor</w:t>
      </w:r>
    </w:p>
    <w:p w14:paraId="5B50EA4D" w14:textId="77777777" w:rsidR="00951F76" w:rsidRDefault="00951F76" w:rsidP="00951F76">
      <w:pPr>
        <w:pStyle w:val="ListParagraph"/>
        <w:numPr>
          <w:ilvl w:val="0"/>
          <w:numId w:val="31"/>
        </w:numPr>
      </w:pPr>
      <w:r>
        <w:t>Published – selected after validation and is ready for public display</w:t>
      </w:r>
    </w:p>
    <w:p w14:paraId="4A397C24" w14:textId="77777777" w:rsidR="00951F76" w:rsidRDefault="00951F76">
      <w:r>
        <w:br w:type="page"/>
      </w:r>
    </w:p>
    <w:p w14:paraId="1A5C47B3" w14:textId="77777777" w:rsidR="00450C92" w:rsidRPr="006F4469" w:rsidRDefault="00EA0ED9" w:rsidP="0003509C">
      <w:pPr>
        <w:pStyle w:val="Heading1"/>
        <w:numPr>
          <w:ilvl w:val="0"/>
          <w:numId w:val="22"/>
        </w:numPr>
      </w:pPr>
      <w:bookmarkStart w:id="14" w:name="_Toc476902151"/>
      <w:r>
        <w:lastRenderedPageBreak/>
        <w:t>Experiment</w:t>
      </w:r>
      <w:bookmarkEnd w:id="14"/>
    </w:p>
    <w:p w14:paraId="6137509A" w14:textId="77777777" w:rsidR="00F656E3" w:rsidRPr="00451226" w:rsidRDefault="00350636" w:rsidP="00DF49F3">
      <w:r w:rsidRPr="00350636">
        <w:rPr>
          <w:i/>
        </w:rPr>
        <w:t xml:space="preserve">After </w:t>
      </w:r>
      <w:r w:rsidRPr="00350636">
        <w:t>a study has been created</w:t>
      </w:r>
      <w:r>
        <w:t>, u</w:t>
      </w:r>
      <w:r w:rsidR="008A4E6F" w:rsidRPr="00451226">
        <w:t>se the following steps to add a new experiment.</w:t>
      </w:r>
      <w:r w:rsidR="00F656E3" w:rsidRPr="00451226">
        <w:t xml:space="preserve"> </w:t>
      </w:r>
    </w:p>
    <w:p w14:paraId="221C1517" w14:textId="77777777" w:rsidR="00F656E3" w:rsidRPr="00F656E3" w:rsidRDefault="00F656E3" w:rsidP="00990413">
      <w:pPr>
        <w:pStyle w:val="ListParagraph"/>
        <w:numPr>
          <w:ilvl w:val="1"/>
          <w:numId w:val="12"/>
        </w:numPr>
      </w:pPr>
      <w:r w:rsidRPr="00F656E3">
        <w:t xml:space="preserve">Click on </w:t>
      </w:r>
      <w:r w:rsidRPr="00350636">
        <w:rPr>
          <w:b/>
        </w:rPr>
        <w:t>add experiment</w:t>
      </w:r>
      <w:r w:rsidR="00350636">
        <w:t>, then s</w:t>
      </w:r>
      <w:r>
        <w:t xml:space="preserve">elect </w:t>
      </w:r>
      <w:r w:rsidRPr="00350636">
        <w:rPr>
          <w:b/>
        </w:rPr>
        <w:t xml:space="preserve">In Vitro </w:t>
      </w:r>
      <w:r w:rsidR="00B316D9">
        <w:rPr>
          <w:b/>
        </w:rPr>
        <w:t>Transporter</w:t>
      </w:r>
      <w:r w:rsidRPr="00350636">
        <w:rPr>
          <w:b/>
        </w:rPr>
        <w:t xml:space="preserve"> In</w:t>
      </w:r>
      <w:r w:rsidR="00CB6A93">
        <w:rPr>
          <w:b/>
        </w:rPr>
        <w:t>duction</w:t>
      </w:r>
      <w:r>
        <w:t xml:space="preserve"> from the drop-down menu.</w:t>
      </w:r>
    </w:p>
    <w:p w14:paraId="2A61D179" w14:textId="77777777" w:rsidR="00F656E3" w:rsidRDefault="00CB6A93" w:rsidP="00DF49F3">
      <w:r>
        <w:rPr>
          <w:noProof/>
        </w:rPr>
        <mc:AlternateContent>
          <mc:Choice Requires="wps">
            <w:drawing>
              <wp:anchor distT="0" distB="0" distL="114300" distR="114300" simplePos="0" relativeHeight="251741184" behindDoc="0" locked="0" layoutInCell="1" allowOverlap="1" wp14:anchorId="35D94305" wp14:editId="6AECD993">
                <wp:simplePos x="0" y="0"/>
                <wp:positionH relativeFrom="column">
                  <wp:posOffset>1770685</wp:posOffset>
                </wp:positionH>
                <wp:positionV relativeFrom="paragraph">
                  <wp:posOffset>1338580</wp:posOffset>
                </wp:positionV>
                <wp:extent cx="1536065" cy="180975"/>
                <wp:effectExtent l="0" t="0" r="26035" b="28575"/>
                <wp:wrapNone/>
                <wp:docPr id="3" name="Rounded Rectangle 3"/>
                <wp:cNvGraphicFramePr/>
                <a:graphic xmlns:a="http://schemas.openxmlformats.org/drawingml/2006/main">
                  <a:graphicData uri="http://schemas.microsoft.com/office/word/2010/wordprocessingShape">
                    <wps:wsp>
                      <wps:cNvSpPr/>
                      <wps:spPr>
                        <a:xfrm>
                          <a:off x="0" y="0"/>
                          <a:ext cx="1536065" cy="18097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AC3DF2" id="Rounded Rectangle 3" o:spid="_x0000_s1026" style="position:absolute;margin-left:139.4pt;margin-top:105.4pt;width:120.95pt;height:14.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" filled="f" strokecolor="red"/>
            </w:pict>
          </mc:Fallback>
        </mc:AlternateContent>
      </w:r>
      <w:r>
        <w:rPr>
          <w:noProof/>
        </w:rPr>
        <mc:AlternateContent>
          <mc:Choice Requires="wps">
            <w:drawing>
              <wp:anchor distT="0" distB="0" distL="114300" distR="114300" simplePos="0" relativeHeight="251747328" behindDoc="0" locked="0" layoutInCell="1" allowOverlap="1" wp14:anchorId="1B63D68A" wp14:editId="602A229B">
                <wp:simplePos x="0" y="0"/>
                <wp:positionH relativeFrom="column">
                  <wp:posOffset>1676400</wp:posOffset>
                </wp:positionH>
                <wp:positionV relativeFrom="paragraph">
                  <wp:posOffset>66345</wp:posOffset>
                </wp:positionV>
                <wp:extent cx="1085850" cy="219075"/>
                <wp:effectExtent l="0" t="0" r="19050" b="28575"/>
                <wp:wrapNone/>
                <wp:docPr id="4033" name="Oval 4033"/>
                <wp:cNvGraphicFramePr/>
                <a:graphic xmlns:a="http://schemas.openxmlformats.org/drawingml/2006/main">
                  <a:graphicData uri="http://schemas.microsoft.com/office/word/2010/wordprocessingShape">
                    <wps:wsp>
                      <wps:cNvSpPr/>
                      <wps:spPr>
                        <a:xfrm>
                          <a:off x="0" y="0"/>
                          <a:ext cx="1085850" cy="219075"/>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5B54CB" id="Oval 4033" o:spid="_x0000_s1026" style="position:absolute;margin-left:132pt;margin-top:5.2pt;width:85.5pt;height:17.2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" filled="f" strokecolor="red"/>
            </w:pict>
          </mc:Fallback>
        </mc:AlternateContent>
      </w:r>
      <w:r>
        <w:rPr>
          <w:noProof/>
        </w:rPr>
        <w:drawing>
          <wp:inline distT="0" distB="0" distL="0" distR="0" wp14:anchorId="4B7E702C" wp14:editId="4CA215FC">
            <wp:extent cx="5943600" cy="2011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011680"/>
                    </a:xfrm>
                    <a:prstGeom prst="rect">
                      <a:avLst/>
                    </a:prstGeom>
                  </pic:spPr>
                </pic:pic>
              </a:graphicData>
            </a:graphic>
          </wp:inline>
        </w:drawing>
      </w:r>
    </w:p>
    <w:p w14:paraId="05ADD8B1" w14:textId="77777777" w:rsidR="00A84693" w:rsidRPr="009D3F09" w:rsidRDefault="00A84693" w:rsidP="00990413">
      <w:pPr>
        <w:pStyle w:val="ListParagraph"/>
        <w:numPr>
          <w:ilvl w:val="1"/>
          <w:numId w:val="12"/>
        </w:numPr>
        <w:rPr>
          <w:i/>
        </w:rPr>
      </w:pPr>
      <w:r>
        <w:t xml:space="preserve">Select the </w:t>
      </w:r>
      <w:r w:rsidR="00350636">
        <w:rPr>
          <w:b/>
        </w:rPr>
        <w:t>Overall e</w:t>
      </w:r>
      <w:r w:rsidRPr="00E8002B">
        <w:rPr>
          <w:b/>
        </w:rPr>
        <w:t>ffect</w:t>
      </w:r>
      <w:r w:rsidR="00481BC8" w:rsidRPr="00481BC8">
        <w:t>:</w:t>
      </w:r>
      <w:r>
        <w:t xml:space="preserve"> </w:t>
      </w:r>
      <w:r w:rsidR="00F656E3">
        <w:t>“</w:t>
      </w:r>
      <w:r w:rsidR="0054648D">
        <w:t>Induction</w:t>
      </w:r>
      <w:r w:rsidR="00F656E3">
        <w:t>”,</w:t>
      </w:r>
      <w:r w:rsidR="0054648D">
        <w:t xml:space="preserve"> “Non-induction”</w:t>
      </w:r>
      <w:r w:rsidR="00F656E3">
        <w:t xml:space="preserve"> or “</w:t>
      </w:r>
      <w:r w:rsidR="0054648D">
        <w:t>Down Regulation</w:t>
      </w:r>
      <w:r w:rsidR="00F656E3">
        <w:t xml:space="preserve">” of </w:t>
      </w:r>
      <w:r w:rsidR="00CB6A93">
        <w:t>transport</w:t>
      </w:r>
      <w:r w:rsidR="00F656E3">
        <w:t xml:space="preserve"> of the </w:t>
      </w:r>
      <w:r w:rsidR="00F656E3" w:rsidRPr="00E8002B">
        <w:rPr>
          <w:i/>
        </w:rPr>
        <w:t>Object</w:t>
      </w:r>
      <w:r w:rsidR="00481BC8">
        <w:rPr>
          <w:i/>
        </w:rPr>
        <w:t xml:space="preserve">, </w:t>
      </w:r>
      <w:r w:rsidR="00481BC8">
        <w:t>based on study findings stated in the Study Report</w:t>
      </w:r>
      <w:r w:rsidR="00A944A2">
        <w:t xml:space="preserve"> (select one; required)</w:t>
      </w:r>
      <w:r w:rsidR="00F656E3" w:rsidRPr="00E8002B">
        <w:rPr>
          <w:i/>
        </w:rPr>
        <w:t>.</w:t>
      </w:r>
      <w:r w:rsidR="00B02058">
        <w:t xml:space="preserve"> Use the authors’ conclusions to make this determination. For example, if </w:t>
      </w:r>
      <w:r w:rsidR="0054648D">
        <w:t>induction</w:t>
      </w:r>
      <w:r w:rsidR="00B02058">
        <w:t xml:space="preserve"> was observed, but the authors concluded no effect because it was not statistically significant, then “</w:t>
      </w:r>
      <w:r w:rsidR="0054648D">
        <w:t>Non-induction</w:t>
      </w:r>
      <w:r w:rsidR="00B02058">
        <w:t>” should be selected. Conversely, if</w:t>
      </w:r>
      <w:r w:rsidR="001535CC">
        <w:t xml:space="preserve"> </w:t>
      </w:r>
      <w:r w:rsidR="0054648D">
        <w:t>1.9-fold</w:t>
      </w:r>
      <w:r w:rsidR="00B02058">
        <w:t xml:space="preserve"> inhibition was observed with a </w:t>
      </w:r>
      <w:r w:rsidR="0054648D">
        <w:t>2-fold</w:t>
      </w:r>
      <w:r w:rsidR="00B02058">
        <w:t xml:space="preserve"> cut-off and the authors concluded weak </w:t>
      </w:r>
      <w:r w:rsidR="0054648D">
        <w:t>induction</w:t>
      </w:r>
      <w:r w:rsidR="00B02058">
        <w:t>, then “</w:t>
      </w:r>
      <w:r w:rsidR="0054648D">
        <w:t>Induction</w:t>
      </w:r>
      <w:r w:rsidR="00B02058">
        <w:t>” should be selected.</w:t>
      </w:r>
    </w:p>
    <w:p w14:paraId="795EA795" w14:textId="77777777" w:rsidR="009D3F09" w:rsidRPr="009D3F09" w:rsidRDefault="009D3F09" w:rsidP="009D3F09">
      <w:pPr>
        <w:pStyle w:val="ListParagraph"/>
        <w:ind w:left="504"/>
        <w:rPr>
          <w:i/>
        </w:rPr>
      </w:pPr>
    </w:p>
    <w:p w14:paraId="3F50028E" w14:textId="77777777" w:rsidR="009D3F09" w:rsidRDefault="00CB6A93" w:rsidP="009D3F09">
      <w:pPr>
        <w:pStyle w:val="ListParagraph"/>
        <w:ind w:left="504"/>
        <w:rPr>
          <w:i/>
        </w:rPr>
      </w:pPr>
      <w:r>
        <w:rPr>
          <w:noProof/>
        </w:rPr>
        <w:drawing>
          <wp:inline distT="0" distB="0" distL="0" distR="0" wp14:anchorId="013241C3" wp14:editId="001187D2">
            <wp:extent cx="5943600" cy="28321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832100"/>
                    </a:xfrm>
                    <a:prstGeom prst="rect">
                      <a:avLst/>
                    </a:prstGeom>
                  </pic:spPr>
                </pic:pic>
              </a:graphicData>
            </a:graphic>
          </wp:inline>
        </w:drawing>
      </w:r>
    </w:p>
    <w:p w14:paraId="7B7ECC23" w14:textId="77777777" w:rsidR="00E8002B" w:rsidRPr="00E8002B" w:rsidRDefault="00E8002B" w:rsidP="00990413">
      <w:pPr>
        <w:pStyle w:val="ListParagraph"/>
        <w:numPr>
          <w:ilvl w:val="0"/>
          <w:numId w:val="12"/>
        </w:numPr>
        <w:rPr>
          <w:color w:val="FFFFFF" w:themeColor="background1"/>
          <w:sz w:val="24"/>
          <w:szCs w:val="24"/>
        </w:rPr>
      </w:pPr>
    </w:p>
    <w:p w14:paraId="4A6A50A7" w14:textId="77777777" w:rsidR="000B3AA2" w:rsidRDefault="00A84693" w:rsidP="000B3AA2">
      <w:pPr>
        <w:pStyle w:val="ListParagraph"/>
        <w:numPr>
          <w:ilvl w:val="1"/>
          <w:numId w:val="13"/>
        </w:numPr>
      </w:pPr>
      <w:r>
        <w:t xml:space="preserve">Select the </w:t>
      </w:r>
      <w:r w:rsidR="00CB6A93">
        <w:rPr>
          <w:b/>
        </w:rPr>
        <w:t>Transporter</w:t>
      </w:r>
      <w:r w:rsidRPr="005D68CD">
        <w:rPr>
          <w:b/>
        </w:rPr>
        <w:t>(s)</w:t>
      </w:r>
      <w:r>
        <w:t xml:space="preserve"> </w:t>
      </w:r>
      <w:r w:rsidR="005D68CD" w:rsidRPr="005D68CD">
        <w:rPr>
          <w:b/>
        </w:rPr>
        <w:t xml:space="preserve">involved </w:t>
      </w:r>
      <w:r w:rsidR="005D68CD">
        <w:t>as stated in the Study Report</w:t>
      </w:r>
      <w:r w:rsidR="00A944A2">
        <w:t xml:space="preserve"> (select many; required)</w:t>
      </w:r>
      <w:r>
        <w:t>. Multiple selections can be made</w:t>
      </w:r>
      <w:r w:rsidR="005D68CD">
        <w:t xml:space="preserve">; therefore, select all </w:t>
      </w:r>
      <w:r w:rsidR="00CB6A93">
        <w:t>transporters</w:t>
      </w:r>
      <w:r w:rsidR="005D68CD">
        <w:t xml:space="preserve"> </w:t>
      </w:r>
      <w:r w:rsidR="00365441">
        <w:t>tested</w:t>
      </w:r>
      <w:r w:rsidR="005D68CD">
        <w:t xml:space="preserve">. </w:t>
      </w:r>
    </w:p>
    <w:p w14:paraId="6BA4ECE8" w14:textId="77777777" w:rsidR="000B3AA2" w:rsidRDefault="000B3AA2" w:rsidP="000B3AA2">
      <w:pPr>
        <w:spacing w:after="0"/>
        <w:ind w:left="504" w:firstLine="720"/>
      </w:pPr>
      <w:r>
        <w:lastRenderedPageBreak/>
        <w:t>Notes:</w:t>
      </w:r>
    </w:p>
    <w:p w14:paraId="3121831B" w14:textId="77777777" w:rsidR="000B3AA2" w:rsidRDefault="000B3AA2" w:rsidP="000B3AA2">
      <w:pPr>
        <w:pStyle w:val="ListParagraph"/>
        <w:numPr>
          <w:ilvl w:val="0"/>
          <w:numId w:val="26"/>
        </w:numPr>
      </w:pPr>
      <w:r>
        <w:t xml:space="preserve">When a </w:t>
      </w:r>
      <w:r w:rsidR="00365441">
        <w:t>transporter</w:t>
      </w:r>
      <w:r>
        <w:t xml:space="preserve"> studied is not listed in the drop-down menu, add the </w:t>
      </w:r>
      <w:r w:rsidR="00365441">
        <w:t>transporter</w:t>
      </w:r>
      <w:r>
        <w:t xml:space="preserve"> or state the </w:t>
      </w:r>
      <w:r w:rsidR="00365441">
        <w:t>transporter</w:t>
      </w:r>
      <w:r>
        <w:t xml:space="preserve"> in the </w:t>
      </w:r>
      <w:r w:rsidRPr="000B3AA2">
        <w:rPr>
          <w:b/>
        </w:rPr>
        <w:t>Additional information</w:t>
      </w:r>
      <w:r>
        <w:t xml:space="preserve"> section (see below). </w:t>
      </w:r>
    </w:p>
    <w:p w14:paraId="6DAF8257" w14:textId="77777777" w:rsidR="005D68CD" w:rsidRDefault="00B02058" w:rsidP="000B3AA2">
      <w:pPr>
        <w:pStyle w:val="ListParagraph"/>
        <w:numPr>
          <w:ilvl w:val="0"/>
          <w:numId w:val="26"/>
        </w:numPr>
      </w:pPr>
      <w:r>
        <w:t xml:space="preserve">When variant </w:t>
      </w:r>
      <w:r w:rsidR="00365441">
        <w:t>transporters</w:t>
      </w:r>
      <w:r>
        <w:t xml:space="preserve"> are studied, select the variant </w:t>
      </w:r>
      <w:r w:rsidR="00365441">
        <w:t>transporter</w:t>
      </w:r>
      <w:r>
        <w:t xml:space="preserve"> and specify the variant in the </w:t>
      </w:r>
      <w:r w:rsidRPr="000B3AA2">
        <w:rPr>
          <w:b/>
        </w:rPr>
        <w:t>Additional information</w:t>
      </w:r>
      <w:r>
        <w:t xml:space="preserve"> text box (see below).</w:t>
      </w:r>
    </w:p>
    <w:p w14:paraId="01283427" w14:textId="77777777" w:rsidR="005D68CD" w:rsidRDefault="005D68CD" w:rsidP="005D68CD">
      <w:pPr>
        <w:pStyle w:val="ListParagraph"/>
        <w:ind w:left="360"/>
      </w:pPr>
    </w:p>
    <w:p w14:paraId="7E65690C" w14:textId="77777777" w:rsidR="0054648D" w:rsidRDefault="00F656E3" w:rsidP="0054648D">
      <w:pPr>
        <w:pStyle w:val="ListParagraph"/>
        <w:numPr>
          <w:ilvl w:val="1"/>
          <w:numId w:val="13"/>
        </w:numPr>
      </w:pPr>
      <w:r>
        <w:t xml:space="preserve">Select the </w:t>
      </w:r>
      <w:r w:rsidRPr="005D68CD">
        <w:rPr>
          <w:i/>
        </w:rPr>
        <w:t>in vitro</w:t>
      </w:r>
      <w:r>
        <w:t xml:space="preserve"> </w:t>
      </w:r>
      <w:r w:rsidRPr="005D68CD">
        <w:rPr>
          <w:b/>
        </w:rPr>
        <w:t>test system</w:t>
      </w:r>
      <w:r>
        <w:t xml:space="preserve"> used</w:t>
      </w:r>
      <w:r w:rsidR="00A944A2">
        <w:t xml:space="preserve"> (select one; required)</w:t>
      </w:r>
      <w:r>
        <w:t xml:space="preserve">. </w:t>
      </w:r>
    </w:p>
    <w:p w14:paraId="137BEA00" w14:textId="77777777" w:rsidR="00A944A2" w:rsidRDefault="00E224A8" w:rsidP="00990413">
      <w:pPr>
        <w:pStyle w:val="ListParagraph"/>
        <w:numPr>
          <w:ilvl w:val="1"/>
          <w:numId w:val="13"/>
        </w:numPr>
      </w:pPr>
      <w:r>
        <w:t xml:space="preserve">Select the </w:t>
      </w:r>
      <w:r w:rsidRPr="00CE25A6">
        <w:rPr>
          <w:b/>
        </w:rPr>
        <w:t>Precipitant</w:t>
      </w:r>
      <w:r>
        <w:t xml:space="preserve"> from the compound list</w:t>
      </w:r>
      <w:r w:rsidR="00A944A2">
        <w:t xml:space="preserve"> (select one; required)</w:t>
      </w:r>
      <w:r>
        <w:t>.</w:t>
      </w:r>
      <w:r w:rsidR="00E8002B">
        <w:t xml:space="preserve"> </w:t>
      </w:r>
      <w:r w:rsidR="00EF6DF9">
        <w:t>If the compound is not listed, add the compound.</w:t>
      </w:r>
      <w:r w:rsidR="00A944A2">
        <w:t xml:space="preserve"> </w:t>
      </w:r>
    </w:p>
    <w:p w14:paraId="13CCAB97" w14:textId="77777777" w:rsidR="00A944A2" w:rsidRDefault="00A84693" w:rsidP="00990413">
      <w:pPr>
        <w:pStyle w:val="ListParagraph"/>
        <w:numPr>
          <w:ilvl w:val="1"/>
          <w:numId w:val="13"/>
        </w:numPr>
      </w:pPr>
      <w:r>
        <w:t xml:space="preserve">Enter </w:t>
      </w:r>
      <w:r w:rsidR="00B35BDB">
        <w:t xml:space="preserve">an </w:t>
      </w:r>
      <w:r w:rsidR="003A1257">
        <w:t>e</w:t>
      </w:r>
      <w:r w:rsidR="00B35BDB" w:rsidRPr="003A1257">
        <w:t>xperiment</w:t>
      </w:r>
      <w:r w:rsidR="00B35BDB">
        <w:t xml:space="preserve"> </w:t>
      </w:r>
      <w:r w:rsidRPr="00CE25A6">
        <w:rPr>
          <w:b/>
        </w:rPr>
        <w:t>Name</w:t>
      </w:r>
      <w:r w:rsidR="001535CC" w:rsidRPr="001535CC">
        <w:t>,</w:t>
      </w:r>
      <w:r>
        <w:t xml:space="preserve"> </w:t>
      </w:r>
      <w:r w:rsidR="00B35BDB">
        <w:t xml:space="preserve">if </w:t>
      </w:r>
      <w:r w:rsidR="001535CC">
        <w:t>provided</w:t>
      </w:r>
      <w:r w:rsidR="00B35BDB">
        <w:t xml:space="preserve"> (</w:t>
      </w:r>
      <w:r w:rsidR="00A944A2">
        <w:t>optional</w:t>
      </w:r>
      <w:r w:rsidR="00B35BDB">
        <w:t>)</w:t>
      </w:r>
      <w:r w:rsidR="00451226">
        <w:t>. Use title case, where the first word and all major words are capitalized</w:t>
      </w:r>
      <w:r w:rsidR="00CE25A6">
        <w:t xml:space="preserve"> (i.e., “I</w:t>
      </w:r>
      <w:r w:rsidR="0054648D">
        <w:t xml:space="preserve">nduction of </w:t>
      </w:r>
      <w:r w:rsidR="00365441">
        <w:t>P-</w:t>
      </w:r>
      <w:proofErr w:type="spellStart"/>
      <w:r w:rsidR="00365441">
        <w:t>gp</w:t>
      </w:r>
      <w:proofErr w:type="spellEnd"/>
      <w:r w:rsidR="00CE25A6">
        <w:t xml:space="preserve"> by Green Tea Leaf”, NOT “Inhibition of </w:t>
      </w:r>
      <w:r w:rsidR="00365441">
        <w:t>P-</w:t>
      </w:r>
      <w:proofErr w:type="spellStart"/>
      <w:r w:rsidR="00365441">
        <w:t>gp</w:t>
      </w:r>
      <w:proofErr w:type="spellEnd"/>
      <w:r w:rsidR="0054648D">
        <w:t xml:space="preserve"> </w:t>
      </w:r>
      <w:r w:rsidR="00CE25A6">
        <w:t>by green tea leaf”</w:t>
      </w:r>
      <w:r w:rsidR="00451226">
        <w:t>.</w:t>
      </w:r>
      <w:r w:rsidR="007C7E3F">
        <w:t>) E</w:t>
      </w:r>
      <w:r w:rsidR="00CE25A6">
        <w:t xml:space="preserve">xperiment names are used as sub-headings in the public view; therefore, names that describe the </w:t>
      </w:r>
      <w:r w:rsidR="00365441">
        <w:t>transporter</w:t>
      </w:r>
      <w:r w:rsidR="00CE25A6">
        <w:t xml:space="preserve">(s) </w:t>
      </w:r>
      <w:r w:rsidR="00365441">
        <w:t>tested</w:t>
      </w:r>
      <w:r w:rsidR="00CE25A6">
        <w:t xml:space="preserve"> in the study are best suited for this purpose.</w:t>
      </w:r>
    </w:p>
    <w:p w14:paraId="2DDF6C11" w14:textId="77777777" w:rsidR="004604EB" w:rsidRDefault="004604EB" w:rsidP="00990413">
      <w:pPr>
        <w:pStyle w:val="ListParagraph"/>
        <w:numPr>
          <w:ilvl w:val="1"/>
          <w:numId w:val="13"/>
        </w:numPr>
      </w:pPr>
      <w:r>
        <w:t xml:space="preserve">If provided, enter the </w:t>
      </w:r>
      <w:r w:rsidRPr="00EA41A1">
        <w:rPr>
          <w:b/>
        </w:rPr>
        <w:t>research organization’s</w:t>
      </w:r>
      <w:r>
        <w:t xml:space="preserve"> </w:t>
      </w:r>
      <w:r w:rsidRPr="00CE25A6">
        <w:rPr>
          <w:b/>
        </w:rPr>
        <w:t>experiment identification number</w:t>
      </w:r>
      <w:r>
        <w:t xml:space="preserve"> for this experiment only</w:t>
      </w:r>
      <w:r w:rsidR="007C7E3F">
        <w:t xml:space="preserve"> (optional)</w:t>
      </w:r>
      <w:r>
        <w:t>.</w:t>
      </w:r>
    </w:p>
    <w:p w14:paraId="6F418218" w14:textId="77777777" w:rsidR="004604EB" w:rsidRDefault="00E906E1" w:rsidP="00990413">
      <w:pPr>
        <w:pStyle w:val="ListParagraph"/>
        <w:numPr>
          <w:ilvl w:val="1"/>
          <w:numId w:val="13"/>
        </w:numPr>
      </w:pPr>
      <w:r>
        <w:t>If this data corresponds to</w:t>
      </w:r>
      <w:r w:rsidR="004604EB">
        <w:t xml:space="preserve"> the control experiment for the study, choose “yes” from the </w:t>
      </w:r>
      <w:r w:rsidR="004604EB" w:rsidRPr="00CE25A6">
        <w:rPr>
          <w:b/>
        </w:rPr>
        <w:t>Is control data</w:t>
      </w:r>
      <w:r w:rsidR="004604EB">
        <w:t xml:space="preserve"> drop-down menu</w:t>
      </w:r>
      <w:r w:rsidR="007C7E3F">
        <w:t xml:space="preserve"> (select one; required)</w:t>
      </w:r>
      <w:r w:rsidR="004604EB">
        <w:t>. Otherwise, choose “no”.</w:t>
      </w:r>
      <w:r w:rsidR="00AE68AF" w:rsidRPr="00AE68AF">
        <w:t xml:space="preserve"> </w:t>
      </w:r>
      <w:r w:rsidR="00AE68AF">
        <w:t>The “Is</w:t>
      </w:r>
      <w:r w:rsidR="00AE68AF" w:rsidRPr="00AE68AF">
        <w:t xml:space="preserve"> control data” </w:t>
      </w:r>
      <w:r w:rsidR="00AE68AF">
        <w:t xml:space="preserve">function </w:t>
      </w:r>
      <w:r w:rsidR="00AE68AF" w:rsidRPr="00AE68AF">
        <w:t xml:space="preserve">allows experiments to be linked within the repository. It only appears on the admin side and not </w:t>
      </w:r>
      <w:r w:rsidR="001535CC">
        <w:t xml:space="preserve">in </w:t>
      </w:r>
      <w:r w:rsidR="00AE68AF" w:rsidRPr="00AE68AF">
        <w:t>the public view</w:t>
      </w:r>
      <w:r w:rsidR="00AE68AF">
        <w:t>.</w:t>
      </w:r>
    </w:p>
    <w:p w14:paraId="3F28BC38" w14:textId="77777777" w:rsidR="004604EB" w:rsidRDefault="004604EB" w:rsidP="00990413">
      <w:pPr>
        <w:pStyle w:val="ListParagraph"/>
        <w:numPr>
          <w:ilvl w:val="1"/>
          <w:numId w:val="13"/>
        </w:numPr>
      </w:pPr>
      <w:r>
        <w:t xml:space="preserve">Enter the </w:t>
      </w:r>
      <w:r w:rsidRPr="00CE25A6">
        <w:rPr>
          <w:rFonts w:ascii="Calibri" w:hAnsi="Calibri" w:cs="Calibri"/>
          <w:b/>
          <w:bCs/>
          <w:color w:val="333333"/>
          <w:shd w:val="clear" w:color="auto" w:fill="FFFFFF"/>
        </w:rPr>
        <w:t>Research organization's overall effect cutoff</w:t>
      </w:r>
      <w:r w:rsidRPr="007C7E3F">
        <w:rPr>
          <w:rFonts w:cstheme="minorHAnsi"/>
          <w:bCs/>
          <w:color w:val="333333"/>
          <w:shd w:val="clear" w:color="auto" w:fill="FFFFFF"/>
        </w:rPr>
        <w:t xml:space="preserve"> </w:t>
      </w:r>
      <w:r w:rsidR="007C7E3F" w:rsidRPr="007C7E3F">
        <w:rPr>
          <w:rFonts w:cstheme="minorHAnsi"/>
          <w:bCs/>
          <w:shd w:val="clear" w:color="auto" w:fill="FFFFFF"/>
        </w:rPr>
        <w:t xml:space="preserve">(required) </w:t>
      </w:r>
      <w:r>
        <w:t xml:space="preserve">described in the Study Report (for example, </w:t>
      </w:r>
      <w:r w:rsidR="0054648D">
        <w:t>“2-fold</w:t>
      </w:r>
      <w:r w:rsidR="007C7E3F">
        <w:t xml:space="preserve"> versus control”)</w:t>
      </w:r>
      <w:r w:rsidR="001D0B0C">
        <w:t xml:space="preserve">. </w:t>
      </w:r>
      <w:r w:rsidR="007C7E3F">
        <w:t>E</w:t>
      </w:r>
      <w:r w:rsidR="001D0B0C">
        <w:t>nter multiple cut-offs</w:t>
      </w:r>
      <w:r w:rsidR="007C7E3F">
        <w:t xml:space="preserve"> if more than one is provided in the Study Report</w:t>
      </w:r>
      <w:r w:rsidR="001D0B0C">
        <w:t xml:space="preserve">. </w:t>
      </w:r>
    </w:p>
    <w:p w14:paraId="5D52D0BC" w14:textId="68F0F367" w:rsidR="00837ADA" w:rsidRDefault="004604EB" w:rsidP="00837ADA">
      <w:pPr>
        <w:pStyle w:val="ListParagraph"/>
        <w:numPr>
          <w:ilvl w:val="1"/>
          <w:numId w:val="13"/>
        </w:numPr>
        <w:rPr>
          <w:ins w:id="15" w:author="Rachael Morley" w:date="2018-08-05T09:07:00Z"/>
        </w:rPr>
      </w:pPr>
      <w:r>
        <w:t xml:space="preserve">Enter </w:t>
      </w:r>
      <w:r w:rsidR="00EA41A1">
        <w:rPr>
          <w:b/>
        </w:rPr>
        <w:t>A</w:t>
      </w:r>
      <w:r w:rsidRPr="00CE25A6">
        <w:rPr>
          <w:b/>
        </w:rPr>
        <w:t>dditional information</w:t>
      </w:r>
      <w:r>
        <w:t xml:space="preserve"> </w:t>
      </w:r>
      <w:r w:rsidR="006E42E3">
        <w:t>important</w:t>
      </w:r>
      <w:r w:rsidR="00D54656">
        <w:t xml:space="preserve"> to the </w:t>
      </w:r>
      <w:r w:rsidR="006E42E3">
        <w:t>overall study, but where the details were not included in the fields above</w:t>
      </w:r>
      <w:r w:rsidR="009D3F09">
        <w:t xml:space="preserve"> (optional)</w:t>
      </w:r>
      <w:r w:rsidR="006E42E3">
        <w:t>.</w:t>
      </w:r>
      <w:r w:rsidR="00D51EF2">
        <w:t xml:space="preserve"> </w:t>
      </w:r>
      <w:del w:id="16" w:author="Rachael Morley" w:date="2018-08-05T09:03:00Z">
        <w:r w:rsidR="00D51EF2" w:rsidRPr="00616884" w:rsidDel="00837ADA">
          <w:delText>If reporting a vehicle control, enter</w:delText>
        </w:r>
      </w:del>
      <w:del w:id="17" w:author="Rachael Morley" w:date="2018-08-05T09:05:00Z">
        <w:r w:rsidR="00D51EF2" w:rsidRPr="00616884" w:rsidDel="00837ADA">
          <w:delText xml:space="preserve"> the details regarding the positive/negative control in this section.</w:delText>
        </w:r>
        <w:r w:rsidR="00D51EF2" w:rsidDel="00837ADA">
          <w:delText xml:space="preserve"> </w:delText>
        </w:r>
      </w:del>
      <w:del w:id="18" w:author="Rachael Morley" w:date="2018-08-05T09:03:00Z">
        <w:r w:rsidR="006E42E3" w:rsidDel="00837ADA">
          <w:delText xml:space="preserve"> </w:delText>
        </w:r>
      </w:del>
      <w:ins w:id="19" w:author="Rachael Morley" w:date="2018-08-05T09:05:00Z">
        <w:r w:rsidR="00837ADA" w:rsidRPr="00FD36BB">
          <w:t>Enter only the study vehicle control (i.e. not the positive or negative control)</w:t>
        </w:r>
        <w:r w:rsidR="00837ADA">
          <w:t>, if the vehicle itself is not specified in the study</w:t>
        </w:r>
      </w:ins>
      <w:ins w:id="20" w:author="Rachael Morley" w:date="2018-08-05T09:07:00Z">
        <w:r w:rsidR="00837ADA">
          <w:t xml:space="preserve">. </w:t>
        </w:r>
        <w:r w:rsidR="00837ADA" w:rsidRPr="00FD36BB">
          <w:t>Enter the details regarding the positive/negative control in the Additional Information section under this tab.</w:t>
        </w:r>
        <w:commentRangeStart w:id="21"/>
        <w:commentRangeEnd w:id="21"/>
        <w:r w:rsidR="00837ADA">
          <w:rPr>
            <w:rStyle w:val="CommentReference"/>
          </w:rPr>
          <w:commentReference w:id="21"/>
        </w:r>
      </w:ins>
    </w:p>
    <w:p w14:paraId="18C98098" w14:textId="36F0E347" w:rsidR="00883AC1" w:rsidDel="00837ADA" w:rsidRDefault="00837ADA">
      <w:pPr>
        <w:pStyle w:val="ListParagraph"/>
        <w:numPr>
          <w:ilvl w:val="2"/>
          <w:numId w:val="13"/>
        </w:numPr>
        <w:rPr>
          <w:del w:id="22" w:author="Rachael Morley" w:date="2018-08-05T09:05:00Z"/>
        </w:rPr>
        <w:pPrChange w:id="23" w:author="Rachael Morley" w:date="2018-08-05T09:07:00Z">
          <w:pPr>
            <w:pStyle w:val="ListParagraph"/>
            <w:numPr>
              <w:ilvl w:val="1"/>
              <w:numId w:val="13"/>
            </w:numPr>
            <w:ind w:left="504" w:hanging="504"/>
          </w:pPr>
        </w:pPrChange>
      </w:pPr>
      <w:ins w:id="24" w:author="Rachael Morley" w:date="2018-08-05T09:07:00Z">
        <w:r>
          <w:t xml:space="preserve">4.10.1 If the vehicle </w:t>
        </w:r>
      </w:ins>
      <w:ins w:id="25" w:author="Rachael Morley" w:date="2018-08-05T09:05:00Z">
        <w:r>
          <w:t xml:space="preserve">is specified, enter the vehicle experiment data as a </w:t>
        </w:r>
        <w:commentRangeStart w:id="26"/>
        <w:r>
          <w:t>separate experiment</w:t>
        </w:r>
      </w:ins>
      <w:commentRangeEnd w:id="26"/>
      <w:ins w:id="27" w:author="Rachael Morley" w:date="2018-08-05T09:09:00Z">
        <w:r>
          <w:rPr>
            <w:rStyle w:val="CommentReference"/>
          </w:rPr>
          <w:commentReference w:id="26"/>
        </w:r>
      </w:ins>
      <w:ins w:id="28" w:author="Rachael Morley" w:date="2018-08-05T09:05:00Z">
        <w:r>
          <w:t>, if possible</w:t>
        </w:r>
        <w:r w:rsidRPr="00FD36BB">
          <w:t xml:space="preserve">. </w:t>
        </w:r>
      </w:ins>
    </w:p>
    <w:p w14:paraId="05570F4E" w14:textId="77777777" w:rsidR="008B3332" w:rsidRDefault="008B3332" w:rsidP="00DF49F3">
      <w:pPr>
        <w:pStyle w:val="ListParagraph"/>
      </w:pPr>
    </w:p>
    <w:p w14:paraId="77F2CCC5" w14:textId="77777777" w:rsidR="00883AC1" w:rsidRDefault="00883AC1" w:rsidP="00DF49F3">
      <w:pPr>
        <w:pStyle w:val="ListParagraph"/>
      </w:pPr>
      <w:r>
        <w:t>For example:</w:t>
      </w:r>
    </w:p>
    <w:p w14:paraId="38A68C91" w14:textId="77777777" w:rsidR="00883AC1" w:rsidRDefault="006E42E3" w:rsidP="00990413">
      <w:pPr>
        <w:pStyle w:val="ListParagraph"/>
        <w:numPr>
          <w:ilvl w:val="0"/>
          <w:numId w:val="2"/>
        </w:numPr>
      </w:pPr>
      <w:r>
        <w:t xml:space="preserve">variant </w:t>
      </w:r>
      <w:r w:rsidR="00365441">
        <w:t>transporters</w:t>
      </w:r>
      <w:r>
        <w:t xml:space="preserve">, other </w:t>
      </w:r>
      <w:r w:rsidR="00365441">
        <w:t xml:space="preserve">transporters </w:t>
      </w:r>
      <w:r>
        <w:t>or test systems not listed in the drop-down menu</w:t>
      </w:r>
    </w:p>
    <w:p w14:paraId="686B58D6" w14:textId="77777777" w:rsidR="0048581D" w:rsidRDefault="0048581D" w:rsidP="00DF49F3">
      <w:pPr>
        <w:pStyle w:val="ListParagraph"/>
      </w:pPr>
    </w:p>
    <w:p w14:paraId="793BF27D" w14:textId="77777777" w:rsidR="008B3332" w:rsidRDefault="00365441" w:rsidP="00365441">
      <w:pPr>
        <w:pStyle w:val="ListParagraph"/>
        <w:ind w:firstLine="720"/>
      </w:pPr>
      <w:r>
        <w:rPr>
          <w:noProof/>
        </w:rPr>
        <w:drawing>
          <wp:inline distT="0" distB="0" distL="0" distR="0" wp14:anchorId="3B943CB0" wp14:editId="40E8F028">
            <wp:extent cx="4281425" cy="1024128"/>
            <wp:effectExtent l="0" t="0" r="508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0628" cy="1023937"/>
                    </a:xfrm>
                    <a:prstGeom prst="rect">
                      <a:avLst/>
                    </a:prstGeom>
                  </pic:spPr>
                </pic:pic>
              </a:graphicData>
            </a:graphic>
          </wp:inline>
        </w:drawing>
      </w:r>
    </w:p>
    <w:p w14:paraId="0BD2A312" w14:textId="77777777" w:rsidR="00365441" w:rsidRDefault="00365441" w:rsidP="00365441">
      <w:pPr>
        <w:pStyle w:val="ListParagraph"/>
        <w:ind w:firstLine="720"/>
      </w:pPr>
    </w:p>
    <w:p w14:paraId="2AC68E2E" w14:textId="77777777" w:rsidR="0048581D" w:rsidRDefault="006E42E3" w:rsidP="00990413">
      <w:pPr>
        <w:pStyle w:val="ListParagraph"/>
        <w:numPr>
          <w:ilvl w:val="0"/>
          <w:numId w:val="2"/>
        </w:numPr>
      </w:pPr>
      <w:r>
        <w:t>variations on the precipitant</w:t>
      </w:r>
      <w:r w:rsidR="0048581D">
        <w:t xml:space="preserve"> selected </w:t>
      </w:r>
    </w:p>
    <w:p w14:paraId="1E494DBC" w14:textId="77777777" w:rsidR="008B3332" w:rsidRDefault="0048581D" w:rsidP="00862193">
      <w:pPr>
        <w:ind w:firstLine="1530"/>
      </w:pPr>
      <w:r>
        <w:rPr>
          <w:noProof/>
        </w:rPr>
        <w:drawing>
          <wp:inline distT="0" distB="0" distL="0" distR="0" wp14:anchorId="43521568" wp14:editId="3F0C1FAE">
            <wp:extent cx="4454956" cy="328886"/>
            <wp:effectExtent l="0" t="0" r="0" b="0"/>
            <wp:docPr id="4045" name="Picture 4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453667" cy="328791"/>
                    </a:xfrm>
                    <a:prstGeom prst="rect">
                      <a:avLst/>
                    </a:prstGeom>
                  </pic:spPr>
                </pic:pic>
              </a:graphicData>
            </a:graphic>
          </wp:inline>
        </w:drawing>
      </w:r>
    </w:p>
    <w:p w14:paraId="7D37E2A9" w14:textId="77777777" w:rsidR="00B11640" w:rsidRDefault="00B11640">
      <w:r>
        <w:br w:type="page"/>
      </w:r>
    </w:p>
    <w:p w14:paraId="63FF6487" w14:textId="77777777" w:rsidR="009D74FA" w:rsidRPr="00B35BDB" w:rsidRDefault="00B35BDB" w:rsidP="0003509C">
      <w:pPr>
        <w:pStyle w:val="Heading1"/>
        <w:numPr>
          <w:ilvl w:val="0"/>
          <w:numId w:val="22"/>
        </w:numPr>
      </w:pPr>
      <w:bookmarkStart w:id="29" w:name="_Toc476902152"/>
      <w:r>
        <w:lastRenderedPageBreak/>
        <w:t>Experimental Conditions</w:t>
      </w:r>
      <w:bookmarkEnd w:id="29"/>
    </w:p>
    <w:p w14:paraId="57C0880D" w14:textId="77777777" w:rsidR="009D3F09" w:rsidRDefault="00BA4F96" w:rsidP="00DF49F3">
      <w:pPr>
        <w:rPr>
          <w:noProof/>
        </w:rPr>
      </w:pPr>
      <w:r>
        <w:rPr>
          <w:noProof/>
        </w:rPr>
        <w:t>Enter experimental details</w:t>
      </w:r>
      <w:r w:rsidR="000A6D84">
        <w:rPr>
          <w:noProof/>
        </w:rPr>
        <w:t xml:space="preserve"> that are</w:t>
      </w:r>
      <w:r w:rsidR="001535CC">
        <w:rPr>
          <w:noProof/>
        </w:rPr>
        <w:t xml:space="preserve"> provided in the Study R</w:t>
      </w:r>
      <w:r>
        <w:rPr>
          <w:noProof/>
        </w:rPr>
        <w:t xml:space="preserve">eport.  </w:t>
      </w:r>
    </w:p>
    <w:p w14:paraId="103041FA" w14:textId="77777777" w:rsidR="009D74FA" w:rsidRDefault="00840C6B" w:rsidP="00DF49F3">
      <w:pPr>
        <w:rPr>
          <w:noProof/>
        </w:rPr>
      </w:pPr>
      <w:r>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4F283B70" wp14:editId="557D20BC">
                <wp:simplePos x="0" y="0"/>
                <wp:positionH relativeFrom="column">
                  <wp:posOffset>-37465</wp:posOffset>
                </wp:positionH>
                <wp:positionV relativeFrom="paragraph">
                  <wp:posOffset>312090</wp:posOffset>
                </wp:positionV>
                <wp:extent cx="6191885" cy="1492250"/>
                <wp:effectExtent l="0" t="0" r="18415" b="1270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885" cy="1492250"/>
                        </a:xfrm>
                        <a:prstGeom prst="rect">
                          <a:avLst/>
                        </a:prstGeom>
                        <a:solidFill>
                          <a:schemeClr val="bg1">
                            <a:lumMod val="85000"/>
                            <a:lumOff val="0"/>
                          </a:schemeClr>
                        </a:solidFill>
                        <a:ln w="9525">
                          <a:solidFill>
                            <a:srgbClr val="000000"/>
                          </a:solidFill>
                          <a:miter lim="800000"/>
                          <a:headEnd/>
                          <a:tailEnd/>
                        </a:ln>
                      </wps:spPr>
                      <wps:txbx>
                        <w:txbxContent>
                          <w:p w14:paraId="6607B161" w14:textId="77777777" w:rsidR="005E0925" w:rsidRDefault="00840C6B" w:rsidP="00840C6B">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w:t>
                            </w:r>
                          </w:p>
                          <w:p w14:paraId="5EE72FDD" w14:textId="77777777" w:rsidR="005E0925" w:rsidRDefault="005E0925" w:rsidP="00840C6B"/>
                          <w:p w14:paraId="1471A6C2" w14:textId="77777777" w:rsidR="005E0925" w:rsidRDefault="005E0925" w:rsidP="00840C6B"/>
                          <w:p w14:paraId="7E5C272B" w14:textId="77777777" w:rsidR="005E0925" w:rsidRDefault="005E0925" w:rsidP="00840C6B"/>
                          <w:p w14:paraId="408176C3" w14:textId="671727BB" w:rsidR="00840C6B" w:rsidRDefault="00840C6B" w:rsidP="00840C6B">
                            <w:r>
                              <w:t xml:space="preserve"> concentrations tested were extracted from Cheng et al.,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283B70" id="Text Box 31" o:spid="_x0000_s1029" type="#_x0000_t202" style="position:absolute;margin-left:-2.95pt;margin-top:24.55pt;width:487.55pt;height:1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" fillcolor="#d8d8d8 [2732]">
                <v:textbox>
                  <w:txbxContent>
                    <w:p w14:paraId="6607B161" w14:textId="77777777" w:rsidR="005E0925" w:rsidRDefault="00840C6B" w:rsidP="00840C6B">
                      <w:r>
                        <w:t xml:space="preserve">When entering conditions from </w:t>
                      </w:r>
                      <w:r>
                        <w:rPr>
                          <w:u w:val="single"/>
                        </w:rPr>
                        <w:t>published literature</w:t>
                      </w:r>
                      <w:r>
                        <w:t xml:space="preserve"> that refer to experimental conditions described in a reference, check the reference for conditions that are not clearly stated in the article. For example, if an article states that CYP1A2 substrates and concentrations used in Vivid CYP screening assays were used as described in Cheng et al. and the authors do not describe any further details, check Cheng et al. for experimental conditions and enter those stated therein. Also, make a comment in the additional information section regarding which parameters were extracted from the reference citation (</w:t>
                      </w:r>
                      <w:r>
                        <w:rPr>
                          <w:i/>
                        </w:rPr>
                        <w:t>e.g.</w:t>
                      </w:r>
                      <w:r>
                        <w:t>, Object and object</w:t>
                      </w:r>
                    </w:p>
                    <w:p w14:paraId="5EE72FDD" w14:textId="77777777" w:rsidR="005E0925" w:rsidRDefault="005E0925" w:rsidP="00840C6B"/>
                    <w:p w14:paraId="1471A6C2" w14:textId="77777777" w:rsidR="005E0925" w:rsidRDefault="005E0925" w:rsidP="00840C6B"/>
                    <w:p w14:paraId="7E5C272B" w14:textId="77777777" w:rsidR="005E0925" w:rsidRDefault="005E0925" w:rsidP="00840C6B"/>
                    <w:p w14:paraId="408176C3" w14:textId="671727BB" w:rsidR="00840C6B" w:rsidRDefault="00840C6B" w:rsidP="00840C6B">
                      <w:r>
                        <w:t xml:space="preserve"> concentrations tested were extracted from Cheng et al., 2017).</w:t>
                      </w:r>
                    </w:p>
                  </w:txbxContent>
                </v:textbox>
              </v:shape>
            </w:pict>
          </mc:Fallback>
        </mc:AlternateContent>
      </w:r>
      <w:r w:rsidR="009D3F09" w:rsidRPr="009D3F09">
        <w:rPr>
          <w:noProof/>
          <w:u w:val="single"/>
        </w:rPr>
        <w:t>Note</w:t>
      </w:r>
      <w:r w:rsidR="009D3F09" w:rsidRPr="009D3F09">
        <w:rPr>
          <w:noProof/>
        </w:rPr>
        <w:t xml:space="preserve"> </w:t>
      </w:r>
      <w:r w:rsidR="009D3F09">
        <w:rPr>
          <w:noProof/>
        </w:rPr>
        <w:t>that i</w:t>
      </w:r>
      <w:r w:rsidR="00BA4F96">
        <w:rPr>
          <w:noProof/>
        </w:rPr>
        <w:t>n many cases,</w:t>
      </w:r>
      <w:r w:rsidR="00EC048F">
        <w:rPr>
          <w:noProof/>
        </w:rPr>
        <w:t xml:space="preserve"> some of the</w:t>
      </w:r>
      <w:r w:rsidR="00BA4F96">
        <w:rPr>
          <w:noProof/>
        </w:rPr>
        <w:t xml:space="preserve"> provided fields may </w:t>
      </w:r>
      <w:r w:rsidR="00EC048F">
        <w:rPr>
          <w:noProof/>
        </w:rPr>
        <w:t>be left blank</w:t>
      </w:r>
      <w:r w:rsidR="00BA4F96">
        <w:rPr>
          <w:noProof/>
        </w:rPr>
        <w:t>.</w:t>
      </w:r>
    </w:p>
    <w:p w14:paraId="265FD2D6" w14:textId="77777777" w:rsidR="00840C6B" w:rsidRDefault="00840C6B" w:rsidP="00DF49F3">
      <w:pPr>
        <w:rPr>
          <w:noProof/>
        </w:rPr>
      </w:pPr>
    </w:p>
    <w:p w14:paraId="45282C5D" w14:textId="77777777" w:rsidR="00840C6B" w:rsidRDefault="00840C6B" w:rsidP="00DF49F3">
      <w:pPr>
        <w:rPr>
          <w:noProof/>
        </w:rPr>
      </w:pPr>
    </w:p>
    <w:p w14:paraId="313AD6B6" w14:textId="77777777" w:rsidR="00840C6B" w:rsidRDefault="00840C6B" w:rsidP="00DF49F3">
      <w:pPr>
        <w:rPr>
          <w:noProof/>
        </w:rPr>
      </w:pPr>
    </w:p>
    <w:p w14:paraId="394BBF50" w14:textId="77777777" w:rsidR="00840C6B" w:rsidRDefault="00840C6B" w:rsidP="00DF49F3">
      <w:pPr>
        <w:rPr>
          <w:noProof/>
        </w:rPr>
      </w:pPr>
    </w:p>
    <w:p w14:paraId="29F72692" w14:textId="77777777" w:rsidR="00840C6B" w:rsidRDefault="00840C6B" w:rsidP="00DF49F3">
      <w:pPr>
        <w:rPr>
          <w:noProof/>
        </w:rPr>
      </w:pPr>
    </w:p>
    <w:p w14:paraId="098F85F6" w14:textId="77777777" w:rsidR="00BA4F96" w:rsidRPr="009D74FA" w:rsidRDefault="00951F76" w:rsidP="00DF49F3">
      <w:pPr>
        <w:rPr>
          <w:b/>
          <w:color w:val="FFFFFF" w:themeColor="background1"/>
          <w:sz w:val="24"/>
          <w:szCs w:val="24"/>
        </w:rPr>
      </w:pPr>
      <w:r>
        <w:rPr>
          <w:noProof/>
        </w:rPr>
        <w:drawing>
          <wp:inline distT="0" distB="0" distL="0" distR="0" wp14:anchorId="3C5DBF76" wp14:editId="7386F2AC">
            <wp:extent cx="5943600" cy="2879090"/>
            <wp:effectExtent l="0" t="0" r="0" b="0"/>
            <wp:docPr id="4040" name="Picture 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879090"/>
                    </a:xfrm>
                    <a:prstGeom prst="rect">
                      <a:avLst/>
                    </a:prstGeom>
                  </pic:spPr>
                </pic:pic>
              </a:graphicData>
            </a:graphic>
          </wp:inline>
        </w:drawing>
      </w:r>
    </w:p>
    <w:p w14:paraId="6212D674" w14:textId="77777777" w:rsidR="00BA4F96" w:rsidRDefault="00862193" w:rsidP="00990413">
      <w:pPr>
        <w:pStyle w:val="ListParagraph"/>
        <w:numPr>
          <w:ilvl w:val="1"/>
          <w:numId w:val="12"/>
        </w:numPr>
      </w:pPr>
      <w:r>
        <w:rPr>
          <w:b/>
        </w:rPr>
        <w:t>Induction measurement level</w:t>
      </w:r>
      <w:r w:rsidR="00BA4F96" w:rsidRPr="009D3F09">
        <w:rPr>
          <w:b/>
        </w:rPr>
        <w:t xml:space="preserve">: </w:t>
      </w:r>
      <w:r w:rsidRPr="008D0F27">
        <w:t>Select one of the following from the drop-down menu</w:t>
      </w:r>
      <w:r>
        <w:t xml:space="preserve"> (select one; required). If results of multiple types of induction measurements are available, enter each as a separate experiment.</w:t>
      </w:r>
    </w:p>
    <w:p w14:paraId="07BA00CD" w14:textId="77777777" w:rsidR="00862193" w:rsidRPr="00862193" w:rsidRDefault="008F3E71" w:rsidP="00862193">
      <w:pPr>
        <w:pStyle w:val="ListParagraph"/>
        <w:numPr>
          <w:ilvl w:val="0"/>
          <w:numId w:val="2"/>
        </w:numPr>
      </w:pPr>
      <w:r>
        <w:rPr>
          <w:b/>
        </w:rPr>
        <w:t>Transporter</w:t>
      </w:r>
      <w:r w:rsidR="00862193">
        <w:rPr>
          <w:b/>
        </w:rPr>
        <w:t xml:space="preserve"> activity</w:t>
      </w:r>
    </w:p>
    <w:p w14:paraId="05BD7817" w14:textId="77777777" w:rsidR="00862193" w:rsidRPr="00862193" w:rsidRDefault="00862193" w:rsidP="00862193">
      <w:pPr>
        <w:pStyle w:val="ListParagraph"/>
        <w:numPr>
          <w:ilvl w:val="0"/>
          <w:numId w:val="2"/>
        </w:numPr>
      </w:pPr>
      <w:r>
        <w:rPr>
          <w:b/>
        </w:rPr>
        <w:t>Protein expression</w:t>
      </w:r>
    </w:p>
    <w:p w14:paraId="50B4C5FF" w14:textId="77777777" w:rsidR="000A6D84" w:rsidRDefault="00862193" w:rsidP="00F36EFF">
      <w:pPr>
        <w:pStyle w:val="ListParagraph"/>
        <w:numPr>
          <w:ilvl w:val="0"/>
          <w:numId w:val="2"/>
        </w:numPr>
        <w:spacing w:after="240"/>
        <w:contextualSpacing w:val="0"/>
      </w:pPr>
      <w:r>
        <w:rPr>
          <w:b/>
        </w:rPr>
        <w:t>mRNA expression</w:t>
      </w:r>
    </w:p>
    <w:p w14:paraId="421CB7F4" w14:textId="77777777" w:rsidR="000A1658" w:rsidRDefault="00F36EFF" w:rsidP="00990413">
      <w:pPr>
        <w:pStyle w:val="ListParagraph"/>
        <w:numPr>
          <w:ilvl w:val="1"/>
          <w:numId w:val="12"/>
        </w:numPr>
      </w:pPr>
      <w:r>
        <w:rPr>
          <w:b/>
        </w:rPr>
        <w:t>Cell density</w:t>
      </w:r>
      <w:r w:rsidR="000A6D84" w:rsidRPr="009D3F09">
        <w:rPr>
          <w:b/>
        </w:rPr>
        <w:t xml:space="preserve">: </w:t>
      </w:r>
      <w:r w:rsidR="000A6D84">
        <w:t xml:space="preserve">Enter </w:t>
      </w:r>
      <w:r>
        <w:t>cell density used for the experiment,</w:t>
      </w:r>
      <w:r w:rsidR="000A6D84">
        <w:t xml:space="preserve"> specify the units</w:t>
      </w:r>
      <w:r w:rsidR="008D0F27">
        <w:t xml:space="preserve"> as they are presented in the Study Report</w:t>
      </w:r>
      <w:r w:rsidR="009D3F09">
        <w:t xml:space="preserve"> (optional)</w:t>
      </w:r>
      <w:r w:rsidR="000A6D84">
        <w:t>.</w:t>
      </w:r>
      <w:r w:rsidR="009D3F09">
        <w:t xml:space="preserve"> </w:t>
      </w:r>
    </w:p>
    <w:p w14:paraId="62C9F031" w14:textId="77777777" w:rsidR="000A1658" w:rsidRDefault="00F36EFF" w:rsidP="0097708B">
      <w:pPr>
        <w:ind w:firstLine="634"/>
        <w:contextualSpacing/>
        <w:rPr>
          <w:color w:val="FFFFFF" w:themeColor="background1"/>
          <w:sz w:val="24"/>
          <w:szCs w:val="24"/>
        </w:rPr>
      </w:pPr>
      <w:r>
        <w:rPr>
          <w:noProof/>
        </w:rPr>
        <w:drawing>
          <wp:inline distT="0" distB="0" distL="0" distR="0" wp14:anchorId="1B18A467" wp14:editId="1B67B6E5">
            <wp:extent cx="2476500" cy="4328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6500" cy="432855"/>
                    </a:xfrm>
                    <a:prstGeom prst="rect">
                      <a:avLst/>
                    </a:prstGeom>
                  </pic:spPr>
                </pic:pic>
              </a:graphicData>
            </a:graphic>
          </wp:inline>
        </w:drawing>
      </w:r>
    </w:p>
    <w:p w14:paraId="78107EDC" w14:textId="77777777" w:rsidR="0097708B" w:rsidRPr="00F36EFF" w:rsidRDefault="0097708B" w:rsidP="00F36EFF">
      <w:pPr>
        <w:ind w:firstLine="630"/>
        <w:rPr>
          <w:color w:val="FFFFFF" w:themeColor="background1"/>
          <w:sz w:val="24"/>
          <w:szCs w:val="24"/>
        </w:rPr>
      </w:pPr>
      <w:r>
        <w:rPr>
          <w:noProof/>
        </w:rPr>
        <w:lastRenderedPageBreak/>
        <w:drawing>
          <wp:inline distT="0" distB="0" distL="0" distR="0" wp14:anchorId="74E040DC" wp14:editId="5A2537AC">
            <wp:extent cx="2523744" cy="2728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36654" cy="274233"/>
                    </a:xfrm>
                    <a:prstGeom prst="rect">
                      <a:avLst/>
                    </a:prstGeom>
                  </pic:spPr>
                </pic:pic>
              </a:graphicData>
            </a:graphic>
          </wp:inline>
        </w:drawing>
      </w:r>
    </w:p>
    <w:p w14:paraId="2BDFAFD0" w14:textId="77777777" w:rsidR="002F4CE2" w:rsidRPr="008D0F27" w:rsidRDefault="00F36EFF" w:rsidP="00990413">
      <w:pPr>
        <w:pStyle w:val="ListParagraph"/>
        <w:numPr>
          <w:ilvl w:val="1"/>
          <w:numId w:val="12"/>
        </w:numPr>
      </w:pPr>
      <w:r>
        <w:rPr>
          <w:b/>
        </w:rPr>
        <w:t>L</w:t>
      </w:r>
      <w:r w:rsidR="00EC048F" w:rsidRPr="009D3F09">
        <w:rPr>
          <w:b/>
        </w:rPr>
        <w:t>ot number</w:t>
      </w:r>
      <w:r w:rsidR="00EC048F" w:rsidRPr="008D0F27">
        <w:t xml:space="preserve">: If provided, enter the test system lot number for those that were </w:t>
      </w:r>
      <w:r w:rsidR="002F4CE2">
        <w:t>provided by</w:t>
      </w:r>
      <w:r w:rsidR="002F4CE2" w:rsidRPr="008D0F27">
        <w:t xml:space="preserve"> a commercial vendor</w:t>
      </w:r>
      <w:r w:rsidR="009D3F09">
        <w:t xml:space="preserve"> (optional).</w:t>
      </w:r>
    </w:p>
    <w:p w14:paraId="3F689C00" w14:textId="77777777" w:rsidR="00EC048F" w:rsidRPr="008D0F27" w:rsidRDefault="00F36EFF" w:rsidP="009D3F09">
      <w:pPr>
        <w:ind w:firstLine="720"/>
      </w:pPr>
      <w:r>
        <w:rPr>
          <w:noProof/>
        </w:rPr>
        <w:drawing>
          <wp:inline distT="0" distB="0" distL="0" distR="0" wp14:anchorId="60D5B625" wp14:editId="01B9A288">
            <wp:extent cx="2419350" cy="402070"/>
            <wp:effectExtent l="0" t="0" r="0" b="0"/>
            <wp:docPr id="4059" name="Picture 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9350" cy="402070"/>
                    </a:xfrm>
                    <a:prstGeom prst="rect">
                      <a:avLst/>
                    </a:prstGeom>
                  </pic:spPr>
                </pic:pic>
              </a:graphicData>
            </a:graphic>
          </wp:inline>
        </w:drawing>
      </w:r>
    </w:p>
    <w:p w14:paraId="2B3572E2" w14:textId="77777777" w:rsidR="00B84DD1" w:rsidRPr="008D0F27" w:rsidRDefault="00F36EFF" w:rsidP="00F36EFF">
      <w:pPr>
        <w:pStyle w:val="ListParagraph"/>
        <w:numPr>
          <w:ilvl w:val="1"/>
          <w:numId w:val="12"/>
        </w:numPr>
        <w:contextualSpacing w:val="0"/>
      </w:pPr>
      <w:r>
        <w:rPr>
          <w:b/>
        </w:rPr>
        <w:t>Viability Test</w:t>
      </w:r>
      <w:r w:rsidR="006C703A" w:rsidRPr="008D0F27">
        <w:t xml:space="preserve">: </w:t>
      </w:r>
      <w:r>
        <w:t>Select “Yes” if a viability test was performed on the cells used in the incubation, select “No”</w:t>
      </w:r>
      <w:r w:rsidR="00B11640">
        <w:t xml:space="preserve"> if the test was not performed</w:t>
      </w:r>
      <w:r>
        <w:t xml:space="preserve"> (select one, optional).</w:t>
      </w:r>
      <w:r w:rsidR="00B11640">
        <w:t xml:space="preserve"> Do not make a selection if the information is not provided.</w:t>
      </w:r>
    </w:p>
    <w:p w14:paraId="3C851B7F" w14:textId="77777777" w:rsidR="00276EBC" w:rsidRPr="00F36EFF" w:rsidRDefault="00276EBC" w:rsidP="00D11381">
      <w:pPr>
        <w:pStyle w:val="ListParagraph"/>
        <w:numPr>
          <w:ilvl w:val="1"/>
          <w:numId w:val="12"/>
        </w:numPr>
        <w:rPr>
          <w:b/>
        </w:rPr>
      </w:pPr>
      <w:r w:rsidRPr="00D11381">
        <w:rPr>
          <w:b/>
        </w:rPr>
        <w:t xml:space="preserve">Precipitant concentrations tested: </w:t>
      </w:r>
      <w:r>
        <w:t xml:space="preserve">Enter the precipitant concentration(s) used in the incubation, </w:t>
      </w:r>
      <w:r w:rsidRPr="008D0F27">
        <w:t>specify the units as they are presented in the Study Report</w:t>
      </w:r>
      <w:r w:rsidR="00FC1ABE">
        <w:t xml:space="preserve"> (optional)</w:t>
      </w:r>
      <w:r w:rsidRPr="008D0F27">
        <w:t>.</w:t>
      </w:r>
      <w:r>
        <w:t xml:space="preserve"> A single concentration, multiple concentrations or a range of concentrations may be entered.</w:t>
      </w:r>
    </w:p>
    <w:p w14:paraId="597CB758" w14:textId="77777777" w:rsidR="00F36EFF" w:rsidRDefault="00F36EFF" w:rsidP="00F36EFF">
      <w:pPr>
        <w:ind w:left="504" w:firstLine="216"/>
        <w:contextualSpacing/>
        <w:rPr>
          <w:b/>
        </w:rPr>
      </w:pPr>
      <w:r>
        <w:rPr>
          <w:noProof/>
        </w:rPr>
        <w:drawing>
          <wp:inline distT="0" distB="0" distL="0" distR="0" wp14:anchorId="499CDCE6" wp14:editId="21D344D1">
            <wp:extent cx="2642207" cy="450376"/>
            <wp:effectExtent l="0" t="0" r="6350" b="6985"/>
            <wp:docPr id="4063" name="Picture 4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a:stretch/>
                  </pic:blipFill>
                  <pic:spPr bwMode="auto">
                    <a:xfrm>
                      <a:off x="0" y="0"/>
                      <a:ext cx="2647950" cy="451355"/>
                    </a:xfrm>
                    <a:prstGeom prst="rect">
                      <a:avLst/>
                    </a:prstGeom>
                    <a:ln>
                      <a:noFill/>
                    </a:ln>
                    <a:extLst>
                      <a:ext uri="{53640926-AAD7-44D8-BBD7-CCE9431645EC}">
                        <a14:shadowObscured xmlns:a14="http://schemas.microsoft.com/office/drawing/2010/main"/>
                      </a:ext>
                    </a:extLst>
                  </pic:spPr>
                </pic:pic>
              </a:graphicData>
            </a:graphic>
          </wp:inline>
        </w:drawing>
      </w:r>
    </w:p>
    <w:p w14:paraId="20928D80" w14:textId="77777777" w:rsidR="00F36EFF" w:rsidRDefault="00F36EFF" w:rsidP="00F36EFF">
      <w:pPr>
        <w:ind w:left="504" w:firstLine="216"/>
        <w:contextualSpacing/>
        <w:rPr>
          <w:b/>
        </w:rPr>
      </w:pPr>
      <w:r>
        <w:rPr>
          <w:noProof/>
        </w:rPr>
        <w:drawing>
          <wp:inline distT="0" distB="0" distL="0" distR="0" wp14:anchorId="4103C790" wp14:editId="490BBDA6">
            <wp:extent cx="2651756" cy="266700"/>
            <wp:effectExtent l="0" t="0" r="0" b="0"/>
            <wp:docPr id="4062" name="Picture 4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651756" cy="266700"/>
                    </a:xfrm>
                    <a:prstGeom prst="rect">
                      <a:avLst/>
                    </a:prstGeom>
                  </pic:spPr>
                </pic:pic>
              </a:graphicData>
            </a:graphic>
          </wp:inline>
        </w:drawing>
      </w:r>
    </w:p>
    <w:p w14:paraId="314B3BDF" w14:textId="77777777" w:rsidR="00F36EFF" w:rsidRPr="00F36EFF" w:rsidRDefault="00F36EFF" w:rsidP="00F36EFF">
      <w:pPr>
        <w:ind w:left="504" w:firstLine="216"/>
        <w:contextualSpacing/>
        <w:rPr>
          <w:b/>
        </w:rPr>
      </w:pPr>
      <w:r>
        <w:rPr>
          <w:noProof/>
        </w:rPr>
        <w:drawing>
          <wp:inline distT="0" distB="0" distL="0" distR="0" wp14:anchorId="62775714" wp14:editId="175488F0">
            <wp:extent cx="2640842" cy="301015"/>
            <wp:effectExtent l="0" t="0" r="762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t="32769"/>
                    <a:stretch/>
                  </pic:blipFill>
                  <pic:spPr bwMode="auto">
                    <a:xfrm>
                      <a:off x="0" y="0"/>
                      <a:ext cx="2639484" cy="300860"/>
                    </a:xfrm>
                    <a:prstGeom prst="rect">
                      <a:avLst/>
                    </a:prstGeom>
                    <a:ln>
                      <a:noFill/>
                    </a:ln>
                    <a:extLst>
                      <a:ext uri="{53640926-AAD7-44D8-BBD7-CCE9431645EC}">
                        <a14:shadowObscured xmlns:a14="http://schemas.microsoft.com/office/drawing/2010/main"/>
                      </a:ext>
                    </a:extLst>
                  </pic:spPr>
                </pic:pic>
              </a:graphicData>
            </a:graphic>
          </wp:inline>
        </w:drawing>
      </w:r>
    </w:p>
    <w:p w14:paraId="2E44A1B8" w14:textId="77777777" w:rsidR="0097708B" w:rsidRPr="008F3E71" w:rsidRDefault="0097708B" w:rsidP="00D11381">
      <w:pPr>
        <w:pStyle w:val="ListParagraph"/>
        <w:numPr>
          <w:ilvl w:val="1"/>
          <w:numId w:val="12"/>
        </w:numPr>
        <w:rPr>
          <w:b/>
        </w:rPr>
      </w:pPr>
      <w:r>
        <w:rPr>
          <w:b/>
        </w:rPr>
        <w:t>Precipitant Source:</w:t>
      </w:r>
      <w:r w:rsidR="008F3E71">
        <w:rPr>
          <w:b/>
        </w:rPr>
        <w:t xml:space="preserve"> </w:t>
      </w:r>
      <w:r w:rsidR="008F3E71">
        <w:t>Enter the source of the precipitant used (optional). This might be the manufacturer of a Natural Product or commercial vendor of a lab from which the precipitant was obtained.</w:t>
      </w:r>
    </w:p>
    <w:p w14:paraId="19FCE32B" w14:textId="77777777" w:rsidR="008F3E71" w:rsidRDefault="008F3E71" w:rsidP="008F3E71">
      <w:pPr>
        <w:ind w:left="720"/>
        <w:contextualSpacing/>
        <w:rPr>
          <w:b/>
        </w:rPr>
      </w:pPr>
      <w:r>
        <w:rPr>
          <w:noProof/>
        </w:rPr>
        <w:drawing>
          <wp:inline distT="0" distB="0" distL="0" distR="0" wp14:anchorId="21161D88" wp14:editId="6877A2AD">
            <wp:extent cx="2743200" cy="491319"/>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45494" cy="491730"/>
                    </a:xfrm>
                    <a:prstGeom prst="rect">
                      <a:avLst/>
                    </a:prstGeom>
                  </pic:spPr>
                </pic:pic>
              </a:graphicData>
            </a:graphic>
          </wp:inline>
        </w:drawing>
      </w:r>
    </w:p>
    <w:p w14:paraId="15A39B80" w14:textId="77777777" w:rsidR="008F3E71" w:rsidRPr="008F3E71" w:rsidRDefault="008F3E71" w:rsidP="008F3E71">
      <w:pPr>
        <w:ind w:left="720"/>
        <w:rPr>
          <w:b/>
        </w:rPr>
      </w:pPr>
      <w:r>
        <w:rPr>
          <w:noProof/>
        </w:rPr>
        <w:drawing>
          <wp:inline distT="0" distB="0" distL="0" distR="0" wp14:anchorId="50A8B07F" wp14:editId="7287D652">
            <wp:extent cx="2779776" cy="321006"/>
            <wp:effectExtent l="0" t="0" r="190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779503" cy="320974"/>
                    </a:xfrm>
                    <a:prstGeom prst="rect">
                      <a:avLst/>
                    </a:prstGeom>
                  </pic:spPr>
                </pic:pic>
              </a:graphicData>
            </a:graphic>
          </wp:inline>
        </w:drawing>
      </w:r>
    </w:p>
    <w:p w14:paraId="40913DCA" w14:textId="77777777" w:rsidR="00F36EFF" w:rsidRPr="00D11381" w:rsidRDefault="00F36EFF" w:rsidP="00D11381">
      <w:pPr>
        <w:pStyle w:val="ListParagraph"/>
        <w:numPr>
          <w:ilvl w:val="1"/>
          <w:numId w:val="12"/>
        </w:numPr>
        <w:rPr>
          <w:b/>
        </w:rPr>
      </w:pPr>
      <w:r>
        <w:rPr>
          <w:b/>
        </w:rPr>
        <w:t xml:space="preserve">Incubation time for mRNA measurement: </w:t>
      </w:r>
      <w:r>
        <w:t xml:space="preserve"> Use this field only if </w:t>
      </w:r>
      <w:r w:rsidR="00EB1A08">
        <w:t>the “Induction measurement level” selected is “mRNA expression”. Enter the incubation time used for mRNA determination (optional).</w:t>
      </w:r>
    </w:p>
    <w:p w14:paraId="1EFC4261" w14:textId="77777777" w:rsidR="00F36EFF" w:rsidRDefault="00EB1A08" w:rsidP="00EB1A08">
      <w:pPr>
        <w:spacing w:after="0"/>
        <w:ind w:left="720"/>
      </w:pPr>
      <w:r>
        <w:rPr>
          <w:noProof/>
        </w:rPr>
        <w:drawing>
          <wp:inline distT="0" distB="0" distL="0" distR="0" wp14:anchorId="6035EDFD" wp14:editId="0FF7F9D3">
            <wp:extent cx="2636875" cy="48494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652295" cy="487778"/>
                    </a:xfrm>
                    <a:prstGeom prst="rect">
                      <a:avLst/>
                    </a:prstGeom>
                  </pic:spPr>
                </pic:pic>
              </a:graphicData>
            </a:graphic>
          </wp:inline>
        </w:drawing>
      </w:r>
    </w:p>
    <w:p w14:paraId="4E8B4E77" w14:textId="77777777" w:rsidR="00EB1A08" w:rsidRPr="00D11381" w:rsidRDefault="00EB1A08" w:rsidP="00EB1A08">
      <w:pPr>
        <w:pStyle w:val="ListParagraph"/>
        <w:numPr>
          <w:ilvl w:val="1"/>
          <w:numId w:val="12"/>
        </w:numPr>
        <w:rPr>
          <w:b/>
        </w:rPr>
      </w:pPr>
      <w:r>
        <w:rPr>
          <w:b/>
        </w:rPr>
        <w:t xml:space="preserve">Method for mRNA measurement: </w:t>
      </w:r>
      <w:r>
        <w:t xml:space="preserve"> Use this field only if the “Induction measurement level” selected is “mRNA expression”. Enter the method used for mRNA determination (optional).</w:t>
      </w:r>
    </w:p>
    <w:p w14:paraId="514E1328" w14:textId="77777777" w:rsidR="00F36EFF" w:rsidRDefault="00EB1A08" w:rsidP="00EB1A08">
      <w:pPr>
        <w:ind w:left="720"/>
      </w:pPr>
      <w:r>
        <w:rPr>
          <w:noProof/>
        </w:rPr>
        <w:drawing>
          <wp:inline distT="0" distB="0" distL="0" distR="0" wp14:anchorId="3737D13F" wp14:editId="73631D33">
            <wp:extent cx="2744614" cy="467832"/>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47518" cy="468327"/>
                    </a:xfrm>
                    <a:prstGeom prst="rect">
                      <a:avLst/>
                    </a:prstGeom>
                  </pic:spPr>
                </pic:pic>
              </a:graphicData>
            </a:graphic>
          </wp:inline>
        </w:drawing>
      </w:r>
    </w:p>
    <w:p w14:paraId="3B41BCE6" w14:textId="77777777" w:rsidR="00EB1A08" w:rsidRPr="00D11381" w:rsidRDefault="00EB1A08" w:rsidP="00EB1A08">
      <w:pPr>
        <w:pStyle w:val="ListParagraph"/>
        <w:numPr>
          <w:ilvl w:val="1"/>
          <w:numId w:val="12"/>
        </w:numPr>
        <w:rPr>
          <w:b/>
        </w:rPr>
      </w:pPr>
      <w:r>
        <w:rPr>
          <w:b/>
        </w:rPr>
        <w:t xml:space="preserve">Incubation time for protein measurement: </w:t>
      </w:r>
      <w:r>
        <w:t xml:space="preserve"> Use this field only if the “Induction measurement level” selected is “Protein expression”. Enter the incubation time used for protein determination (optional).</w:t>
      </w:r>
    </w:p>
    <w:p w14:paraId="63F89573" w14:textId="77777777" w:rsidR="00EB1A08" w:rsidRDefault="00EB1A08" w:rsidP="00EB1A08">
      <w:pPr>
        <w:spacing w:after="0"/>
        <w:ind w:left="720"/>
      </w:pPr>
      <w:r>
        <w:rPr>
          <w:noProof/>
        </w:rPr>
        <w:lastRenderedPageBreak/>
        <w:drawing>
          <wp:inline distT="0" distB="0" distL="0" distR="0" wp14:anchorId="3C641A06" wp14:editId="6747329E">
            <wp:extent cx="2743200" cy="463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740096" cy="463225"/>
                    </a:xfrm>
                    <a:prstGeom prst="rect">
                      <a:avLst/>
                    </a:prstGeom>
                  </pic:spPr>
                </pic:pic>
              </a:graphicData>
            </a:graphic>
          </wp:inline>
        </w:drawing>
      </w:r>
    </w:p>
    <w:p w14:paraId="528A4B12" w14:textId="77777777" w:rsidR="00EB1A08" w:rsidRPr="00D11381" w:rsidRDefault="00EB1A08" w:rsidP="00EB1A08">
      <w:pPr>
        <w:pStyle w:val="ListParagraph"/>
        <w:numPr>
          <w:ilvl w:val="1"/>
          <w:numId w:val="12"/>
        </w:numPr>
        <w:rPr>
          <w:b/>
        </w:rPr>
      </w:pPr>
      <w:r>
        <w:rPr>
          <w:b/>
        </w:rPr>
        <w:t xml:space="preserve">Method for protein measurement: </w:t>
      </w:r>
      <w:r>
        <w:t xml:space="preserve"> Use this field only if the “Induction measurement level” selected is “Protein expression”. Enter the method used for protein determination (optional).</w:t>
      </w:r>
    </w:p>
    <w:p w14:paraId="1E6ED9C4" w14:textId="77777777" w:rsidR="00EB1A08" w:rsidRDefault="00EB1A08" w:rsidP="00EB1A08">
      <w:pPr>
        <w:ind w:left="720"/>
      </w:pPr>
      <w:r>
        <w:rPr>
          <w:noProof/>
        </w:rPr>
        <w:drawing>
          <wp:inline distT="0" distB="0" distL="0" distR="0" wp14:anchorId="316DBA74" wp14:editId="5996D2EC">
            <wp:extent cx="2743200" cy="454587"/>
            <wp:effectExtent l="0" t="0" r="0"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741002" cy="454223"/>
                    </a:xfrm>
                    <a:prstGeom prst="rect">
                      <a:avLst/>
                    </a:prstGeom>
                  </pic:spPr>
                </pic:pic>
              </a:graphicData>
            </a:graphic>
          </wp:inline>
        </w:drawing>
      </w:r>
    </w:p>
    <w:p w14:paraId="1DA50115" w14:textId="77777777" w:rsidR="00EB1A08" w:rsidRPr="00D11381" w:rsidRDefault="00EB1A08" w:rsidP="00EB1A08">
      <w:pPr>
        <w:pStyle w:val="ListParagraph"/>
        <w:numPr>
          <w:ilvl w:val="1"/>
          <w:numId w:val="12"/>
        </w:numPr>
        <w:rPr>
          <w:b/>
        </w:rPr>
      </w:pPr>
      <w:r>
        <w:rPr>
          <w:b/>
        </w:rPr>
        <w:t xml:space="preserve">Incubation time for </w:t>
      </w:r>
      <w:r w:rsidR="008F3E71">
        <w:rPr>
          <w:b/>
        </w:rPr>
        <w:t xml:space="preserve">transporter </w:t>
      </w:r>
      <w:r>
        <w:rPr>
          <w:b/>
        </w:rPr>
        <w:t xml:space="preserve">activity measurement: </w:t>
      </w:r>
      <w:r>
        <w:t xml:space="preserve"> Use this field only if the “Induction </w:t>
      </w:r>
      <w:r w:rsidR="008F3E71">
        <w:t>measurement level” selected is “Transporter</w:t>
      </w:r>
      <w:r>
        <w:t xml:space="preserve"> activity”. Enter the incubation time used for </w:t>
      </w:r>
      <w:r w:rsidR="00B316D9">
        <w:t>transporter</w:t>
      </w:r>
      <w:r>
        <w:t xml:space="preserve"> activity determination (optional).</w:t>
      </w:r>
    </w:p>
    <w:p w14:paraId="5E27440A" w14:textId="77777777" w:rsidR="00EB1A08" w:rsidRDefault="00EB1A08" w:rsidP="00EB1A08">
      <w:pPr>
        <w:spacing w:after="0"/>
        <w:ind w:left="720"/>
      </w:pPr>
      <w:r>
        <w:rPr>
          <w:noProof/>
        </w:rPr>
        <w:drawing>
          <wp:inline distT="0" distB="0" distL="0" distR="0" wp14:anchorId="0A269F53" wp14:editId="06BAE2BC">
            <wp:extent cx="2902689" cy="50018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903834" cy="500378"/>
                    </a:xfrm>
                    <a:prstGeom prst="rect">
                      <a:avLst/>
                    </a:prstGeom>
                  </pic:spPr>
                </pic:pic>
              </a:graphicData>
            </a:graphic>
          </wp:inline>
        </w:drawing>
      </w:r>
    </w:p>
    <w:p w14:paraId="236A236E" w14:textId="77777777" w:rsidR="00EB1A08" w:rsidRPr="00EB1A08" w:rsidRDefault="00EB1A08" w:rsidP="00EB1A08">
      <w:pPr>
        <w:pStyle w:val="ListParagraph"/>
        <w:numPr>
          <w:ilvl w:val="1"/>
          <w:numId w:val="12"/>
        </w:numPr>
        <w:contextualSpacing w:val="0"/>
        <w:rPr>
          <w:b/>
        </w:rPr>
      </w:pPr>
      <w:r>
        <w:rPr>
          <w:b/>
        </w:rPr>
        <w:t xml:space="preserve">Method for </w:t>
      </w:r>
      <w:r w:rsidR="008F3E71">
        <w:rPr>
          <w:b/>
        </w:rPr>
        <w:t xml:space="preserve">transporter </w:t>
      </w:r>
      <w:r>
        <w:rPr>
          <w:b/>
        </w:rPr>
        <w:t xml:space="preserve">activity determination: </w:t>
      </w:r>
      <w:r>
        <w:t xml:space="preserve"> Use this field only if the “Induction measurement level” selected is “</w:t>
      </w:r>
      <w:r w:rsidR="008F3E71">
        <w:t xml:space="preserve">Transporter </w:t>
      </w:r>
      <w:r>
        <w:t xml:space="preserve">activity”. Select the </w:t>
      </w:r>
      <w:r w:rsidR="00B316D9">
        <w:t>transporter</w:t>
      </w:r>
      <w:r>
        <w:t xml:space="preserve"> activity marker used for </w:t>
      </w:r>
      <w:r w:rsidR="00B316D9">
        <w:t>transporter</w:t>
      </w:r>
      <w:r>
        <w:t xml:space="preserve"> activity determination from the drop-down menu (select one, optional).</w:t>
      </w:r>
    </w:p>
    <w:p w14:paraId="39DDE6BD" w14:textId="77777777" w:rsidR="006E42E3" w:rsidRDefault="009705AB" w:rsidP="009A12A6">
      <w:pPr>
        <w:pStyle w:val="ListParagraph"/>
        <w:numPr>
          <w:ilvl w:val="1"/>
          <w:numId w:val="12"/>
        </w:numPr>
      </w:pPr>
      <w:r w:rsidRPr="009A12A6">
        <w:rPr>
          <w:b/>
        </w:rPr>
        <w:t>Additional information</w:t>
      </w:r>
      <w:r w:rsidR="00122F70">
        <w:rPr>
          <w:b/>
        </w:rPr>
        <w:t xml:space="preserve"> </w:t>
      </w:r>
      <w:r w:rsidR="00122F70" w:rsidRPr="00122F70">
        <w:t>(optional)</w:t>
      </w:r>
      <w:r w:rsidRPr="009A12A6">
        <w:rPr>
          <w:b/>
        </w:rPr>
        <w:t>:</w:t>
      </w:r>
      <w:r w:rsidR="00CD614F" w:rsidRPr="009A12A6">
        <w:rPr>
          <w:b/>
        </w:rPr>
        <w:t xml:space="preserve"> </w:t>
      </w:r>
      <w:r w:rsidR="00CD614F" w:rsidRPr="00CD614F">
        <w:t xml:space="preserve">As needed, add any other </w:t>
      </w:r>
      <w:r w:rsidR="00091FD7">
        <w:t>i</w:t>
      </w:r>
      <w:r w:rsidR="00CD614F" w:rsidRPr="00CD614F">
        <w:t xml:space="preserve">nformation </w:t>
      </w:r>
      <w:r w:rsidR="006E42E3">
        <w:t>that is important</w:t>
      </w:r>
      <w:r w:rsidR="00CD614F" w:rsidRPr="00CD614F">
        <w:t xml:space="preserve"> </w:t>
      </w:r>
      <w:r w:rsidR="006E42E3">
        <w:t xml:space="preserve">to the experimental conditions, but that </w:t>
      </w:r>
      <w:r w:rsidR="00CD614F" w:rsidRPr="00CD614F">
        <w:t>were not detailed in the fields above</w:t>
      </w:r>
      <w:r w:rsidR="00CD614F">
        <w:t>.</w:t>
      </w:r>
      <w:r w:rsidR="000C583A">
        <w:t xml:space="preserve"> </w:t>
      </w:r>
      <w:r w:rsidR="000C583A" w:rsidRPr="00616884">
        <w:t>If reporting a vehicle control, enter the details regarding the positive/negative control in this section.</w:t>
      </w:r>
      <w:r w:rsidR="000C583A">
        <w:t xml:space="preserve"> </w:t>
      </w:r>
      <w:r w:rsidR="00CD614F">
        <w:t xml:space="preserve"> </w:t>
      </w:r>
      <w:r w:rsidR="00CD614F" w:rsidRPr="00CD614F">
        <w:t>In the public view, this section will appear before any of the other experimental details entered.</w:t>
      </w:r>
      <w:r w:rsidR="00CD614F" w:rsidRPr="009A12A6">
        <w:rPr>
          <w:b/>
        </w:rPr>
        <w:t xml:space="preserve">  </w:t>
      </w:r>
      <w:r w:rsidR="006E42E3">
        <w:t xml:space="preserve"> </w:t>
      </w:r>
    </w:p>
    <w:p w14:paraId="10E9A7D8" w14:textId="77777777" w:rsidR="006E42E3" w:rsidRPr="006E42E3" w:rsidRDefault="006E42E3" w:rsidP="009A12A6">
      <w:pPr>
        <w:ind w:left="504"/>
      </w:pPr>
      <w:r>
        <w:t>Examples of additional information might include issues limiting the experimental design (</w:t>
      </w:r>
      <w:r w:rsidRPr="006E42E3">
        <w:rPr>
          <w:i/>
        </w:rPr>
        <w:t>e.g.</w:t>
      </w:r>
      <w:r w:rsidR="00091FD7">
        <w:t>, solubility), deviations from physiological pH (</w:t>
      </w:r>
      <w:r w:rsidR="00091FD7" w:rsidRPr="00091FD7">
        <w:rPr>
          <w:i/>
        </w:rPr>
        <w:t>e.g</w:t>
      </w:r>
      <w:r w:rsidR="00091FD7">
        <w:t>., studies were conducted at pH 6.0),</w:t>
      </w:r>
      <w:r w:rsidR="004E0E01">
        <w:t xml:space="preserve"> other methods used for activity determination that are not listed in the “Method for transporter activity determination” drop-down menu,</w:t>
      </w:r>
      <w:r w:rsidR="00091FD7">
        <w:t xml:space="preserve"> etc.</w:t>
      </w:r>
    </w:p>
    <w:p w14:paraId="6ED8D25F" w14:textId="77777777" w:rsidR="004E0E01" w:rsidRDefault="00CD614F" w:rsidP="001D0B4D">
      <w:pPr>
        <w:ind w:firstLine="540"/>
      </w:pPr>
      <w:r>
        <w:rPr>
          <w:noProof/>
        </w:rPr>
        <w:drawing>
          <wp:inline distT="0" distB="0" distL="0" distR="0" wp14:anchorId="4A9906E2" wp14:editId="6BA9FBF8">
            <wp:extent cx="4915814" cy="1126016"/>
            <wp:effectExtent l="0" t="0" r="0" b="0"/>
            <wp:docPr id="4035" name="Picture 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918748" cy="1126688"/>
                    </a:xfrm>
                    <a:prstGeom prst="rect">
                      <a:avLst/>
                    </a:prstGeom>
                  </pic:spPr>
                </pic:pic>
              </a:graphicData>
            </a:graphic>
          </wp:inline>
        </w:drawing>
      </w:r>
    </w:p>
    <w:p w14:paraId="0F0B7C9A" w14:textId="77777777" w:rsidR="00F25AE5" w:rsidRDefault="004E0E01" w:rsidP="001D0B4D">
      <w:pPr>
        <w:ind w:firstLine="540"/>
      </w:pPr>
      <w:r>
        <w:rPr>
          <w:noProof/>
        </w:rPr>
        <w:drawing>
          <wp:inline distT="0" distB="0" distL="0" distR="0" wp14:anchorId="73343A33" wp14:editId="35A99FF4">
            <wp:extent cx="4915815" cy="983163"/>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14163" cy="982833"/>
                    </a:xfrm>
                    <a:prstGeom prst="rect">
                      <a:avLst/>
                    </a:prstGeom>
                  </pic:spPr>
                </pic:pic>
              </a:graphicData>
            </a:graphic>
          </wp:inline>
        </w:drawing>
      </w:r>
      <w:r w:rsidR="00F25AE5">
        <w:br w:type="page"/>
      </w:r>
    </w:p>
    <w:p w14:paraId="46B7DD9C" w14:textId="77777777" w:rsidR="009E3E04" w:rsidRPr="008C1DFE" w:rsidRDefault="00CD614F" w:rsidP="0003509C">
      <w:pPr>
        <w:pStyle w:val="Heading1"/>
        <w:numPr>
          <w:ilvl w:val="0"/>
          <w:numId w:val="22"/>
        </w:numPr>
      </w:pPr>
      <w:bookmarkStart w:id="30" w:name="_Toc476902153"/>
      <w:r>
        <w:lastRenderedPageBreak/>
        <w:t>Results</w:t>
      </w:r>
      <w:bookmarkEnd w:id="30"/>
    </w:p>
    <w:p w14:paraId="16BD9652" w14:textId="77777777" w:rsidR="009E3E04" w:rsidRDefault="008C1DFE" w:rsidP="0003509C">
      <w:pPr>
        <w:pStyle w:val="ListParagraph"/>
        <w:numPr>
          <w:ilvl w:val="1"/>
          <w:numId w:val="22"/>
        </w:numPr>
        <w:rPr>
          <w:noProof/>
        </w:rPr>
      </w:pPr>
      <w:r>
        <w:rPr>
          <w:noProof/>
        </w:rPr>
        <w:t xml:space="preserve">Use the </w:t>
      </w:r>
      <w:r w:rsidRPr="001D0B4D">
        <w:rPr>
          <w:b/>
          <w:noProof/>
        </w:rPr>
        <w:t>Add m</w:t>
      </w:r>
      <w:r w:rsidR="009E3E04" w:rsidRPr="001D0B4D">
        <w:rPr>
          <w:b/>
          <w:noProof/>
        </w:rPr>
        <w:t>easurement</w:t>
      </w:r>
      <w:r w:rsidR="009E3E04">
        <w:rPr>
          <w:noProof/>
        </w:rPr>
        <w:t xml:space="preserve"> function to add a new meas</w:t>
      </w:r>
      <w:r>
        <w:rPr>
          <w:noProof/>
        </w:rPr>
        <w:t>urement to the table of results.</w:t>
      </w:r>
    </w:p>
    <w:p w14:paraId="023C89CE" w14:textId="77777777" w:rsidR="008C1DFE" w:rsidRDefault="008C1DFE" w:rsidP="001D0B4D">
      <w:pPr>
        <w:ind w:firstLine="540"/>
        <w:rPr>
          <w:noProof/>
        </w:rPr>
      </w:pPr>
      <w:r>
        <w:rPr>
          <w:noProof/>
        </w:rPr>
        <mc:AlternateContent>
          <mc:Choice Requires="wps">
            <w:drawing>
              <wp:anchor distT="0" distB="0" distL="114300" distR="114300" simplePos="0" relativeHeight="251742208" behindDoc="0" locked="0" layoutInCell="1" allowOverlap="1" wp14:anchorId="476A1CFF" wp14:editId="4CE735CF">
                <wp:simplePos x="0" y="0"/>
                <wp:positionH relativeFrom="column">
                  <wp:posOffset>4879747</wp:posOffset>
                </wp:positionH>
                <wp:positionV relativeFrom="paragraph">
                  <wp:posOffset>892810</wp:posOffset>
                </wp:positionV>
                <wp:extent cx="892455" cy="263347"/>
                <wp:effectExtent l="0" t="0" r="22225" b="22860"/>
                <wp:wrapNone/>
                <wp:docPr id="4039" name="Oval 4039"/>
                <wp:cNvGraphicFramePr/>
                <a:graphic xmlns:a="http://schemas.openxmlformats.org/drawingml/2006/main">
                  <a:graphicData uri="http://schemas.microsoft.com/office/word/2010/wordprocessingShape">
                    <wps:wsp>
                      <wps:cNvSpPr/>
                      <wps:spPr>
                        <a:xfrm>
                          <a:off x="0" y="0"/>
                          <a:ext cx="892455" cy="263347"/>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444C28" id="Oval 4039" o:spid="_x0000_s1026" style="position:absolute;margin-left:384.25pt;margin-top:70.3pt;width:70.25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" filled="f" strokecolor="red"/>
            </w:pict>
          </mc:Fallback>
        </mc:AlternateContent>
      </w:r>
      <w:r>
        <w:rPr>
          <w:noProof/>
        </w:rPr>
        <w:drawing>
          <wp:inline distT="0" distB="0" distL="0" distR="0" wp14:anchorId="5D081180" wp14:editId="19944A66">
            <wp:extent cx="5427945" cy="1137781"/>
            <wp:effectExtent l="0" t="0" r="1905" b="5715"/>
            <wp:docPr id="4036" name="Picture 4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437923" cy="1139873"/>
                    </a:xfrm>
                    <a:prstGeom prst="rect">
                      <a:avLst/>
                    </a:prstGeom>
                  </pic:spPr>
                </pic:pic>
              </a:graphicData>
            </a:graphic>
          </wp:inline>
        </w:drawing>
      </w:r>
    </w:p>
    <w:p w14:paraId="677F5849" w14:textId="77777777" w:rsidR="009E3E04" w:rsidRDefault="008B0993" w:rsidP="00DF49F3">
      <w:pPr>
        <w:rPr>
          <w:noProof/>
        </w:rPr>
      </w:pPr>
      <w:r>
        <w:rPr>
          <w:noProof/>
        </w:rPr>
        <w:t>T</w:t>
      </w:r>
      <w:r w:rsidR="009E3E04">
        <w:rPr>
          <w:noProof/>
        </w:rPr>
        <w:t xml:space="preserve">he </w:t>
      </w:r>
      <w:r w:rsidR="0089086A">
        <w:rPr>
          <w:noProof/>
        </w:rPr>
        <w:t xml:space="preserve">precipitant </w:t>
      </w:r>
      <w:r w:rsidR="009E3E04">
        <w:rPr>
          <w:noProof/>
        </w:rPr>
        <w:t xml:space="preserve">compound name </w:t>
      </w:r>
      <w:r>
        <w:rPr>
          <w:noProof/>
        </w:rPr>
        <w:t xml:space="preserve">selected in the experiment page will automatically be populated in the </w:t>
      </w:r>
      <w:r w:rsidRPr="008B0993">
        <w:rPr>
          <w:b/>
          <w:noProof/>
        </w:rPr>
        <w:t>Compound measured</w:t>
      </w:r>
      <w:r>
        <w:rPr>
          <w:noProof/>
        </w:rPr>
        <w:t xml:space="preserve"> field.</w:t>
      </w:r>
    </w:p>
    <w:p w14:paraId="1B6AC80F" w14:textId="77777777" w:rsidR="0089086A" w:rsidRDefault="009E3E04" w:rsidP="00DF49F3">
      <w:pPr>
        <w:pStyle w:val="ListParagraph"/>
        <w:numPr>
          <w:ilvl w:val="1"/>
          <w:numId w:val="22"/>
        </w:numPr>
        <w:rPr>
          <w:noProof/>
        </w:rPr>
      </w:pPr>
      <w:r>
        <w:rPr>
          <w:noProof/>
        </w:rPr>
        <w:t xml:space="preserve">Select a </w:t>
      </w:r>
      <w:r w:rsidR="008B0993" w:rsidRPr="0089086A">
        <w:rPr>
          <w:b/>
          <w:noProof/>
        </w:rPr>
        <w:t>M</w:t>
      </w:r>
      <w:r w:rsidRPr="0089086A">
        <w:rPr>
          <w:b/>
          <w:noProof/>
        </w:rPr>
        <w:t>easurement type</w:t>
      </w:r>
      <w:r w:rsidR="00122F70" w:rsidRPr="0089086A">
        <w:rPr>
          <w:b/>
          <w:noProof/>
        </w:rPr>
        <w:t xml:space="preserve"> </w:t>
      </w:r>
      <w:r w:rsidR="00122F70" w:rsidRPr="00122F70">
        <w:rPr>
          <w:noProof/>
        </w:rPr>
        <w:t>(</w:t>
      </w:r>
      <w:r w:rsidR="00122F70">
        <w:rPr>
          <w:noProof/>
        </w:rPr>
        <w:t>select one</w:t>
      </w:r>
      <w:r w:rsidR="00122F70" w:rsidRPr="00122F70">
        <w:rPr>
          <w:noProof/>
        </w:rPr>
        <w:t>; required)</w:t>
      </w:r>
      <w:r>
        <w:rPr>
          <w:noProof/>
        </w:rPr>
        <w:t xml:space="preserve"> from the </w:t>
      </w:r>
      <w:r w:rsidR="008B0993">
        <w:rPr>
          <w:noProof/>
        </w:rPr>
        <w:t xml:space="preserve">drop-down </w:t>
      </w:r>
      <w:r>
        <w:rPr>
          <w:noProof/>
        </w:rPr>
        <w:t xml:space="preserve">list, the associated </w:t>
      </w:r>
      <w:r w:rsidRPr="0089086A">
        <w:rPr>
          <w:b/>
          <w:noProof/>
        </w:rPr>
        <w:t>Unit</w:t>
      </w:r>
      <w:r w:rsidR="00F25AE5">
        <w:rPr>
          <w:noProof/>
        </w:rPr>
        <w:t xml:space="preserve"> </w:t>
      </w:r>
      <w:r w:rsidR="00122F70">
        <w:rPr>
          <w:noProof/>
        </w:rPr>
        <w:t xml:space="preserve">(select one; required) </w:t>
      </w:r>
      <w:r w:rsidR="00F25AE5">
        <w:rPr>
          <w:noProof/>
        </w:rPr>
        <w:t xml:space="preserve">and the </w:t>
      </w:r>
      <w:r w:rsidR="00F25AE5" w:rsidRPr="0089086A">
        <w:rPr>
          <w:b/>
          <w:noProof/>
        </w:rPr>
        <w:t>Value Type</w:t>
      </w:r>
      <w:r w:rsidR="00122F70" w:rsidRPr="0089086A">
        <w:rPr>
          <w:b/>
          <w:noProof/>
        </w:rPr>
        <w:t xml:space="preserve"> </w:t>
      </w:r>
      <w:r w:rsidR="00122F70">
        <w:rPr>
          <w:noProof/>
        </w:rPr>
        <w:t>(select one; required)</w:t>
      </w:r>
      <w:r w:rsidR="00492B2E" w:rsidRPr="0089086A">
        <w:rPr>
          <w:b/>
          <w:noProof/>
        </w:rPr>
        <w:t xml:space="preserve"> </w:t>
      </w:r>
      <w:r w:rsidR="00492B2E" w:rsidRPr="00492B2E">
        <w:rPr>
          <w:noProof/>
        </w:rPr>
        <w:t>based on the avaliable data in the Study Report</w:t>
      </w:r>
      <w:r w:rsidR="00D2042F">
        <w:rPr>
          <w:noProof/>
        </w:rPr>
        <w:t>.</w:t>
      </w:r>
      <w:r w:rsidR="000A1658">
        <w:rPr>
          <w:noProof/>
        </w:rPr>
        <w:t xml:space="preserve"> Use separate entries for each type of measurement.</w:t>
      </w:r>
      <w:r w:rsidR="00433703">
        <w:rPr>
          <w:noProof/>
        </w:rPr>
        <w:t xml:space="preserve"> </w:t>
      </w:r>
      <w:r w:rsidR="0089086A">
        <w:rPr>
          <w:noProof/>
        </w:rPr>
        <w:t xml:space="preserve"> </w:t>
      </w:r>
    </w:p>
    <w:p w14:paraId="6A89A244" w14:textId="77777777" w:rsidR="000A1658" w:rsidRDefault="0089086A" w:rsidP="0089086A">
      <w:pPr>
        <w:pStyle w:val="ListParagraph"/>
        <w:rPr>
          <w:noProof/>
        </w:rPr>
      </w:pPr>
      <w:r>
        <w:rPr>
          <w:noProof/>
        </w:rPr>
        <w:t>Note: a common strategy in induction studies is to use cells from at least 3 individual livers in order to capture interindividual variability. In these cases, enter the most potent result. Other results may be entered in the Additional Information section (see below).</w:t>
      </w:r>
    </w:p>
    <w:p w14:paraId="3D22FB19" w14:textId="77777777" w:rsidR="00492B2E" w:rsidRDefault="008B0993" w:rsidP="00DF49F3">
      <w:pPr>
        <w:rPr>
          <w:noProof/>
        </w:rPr>
      </w:pPr>
      <w:r>
        <w:rPr>
          <w:noProof/>
        </w:rPr>
        <w:t>According to the selections, appopriate fields will appear</w:t>
      </w:r>
      <w:r w:rsidR="00492B2E">
        <w:rPr>
          <w:noProof/>
        </w:rPr>
        <w:t xml:space="preserve">, including </w:t>
      </w:r>
      <w:r>
        <w:rPr>
          <w:noProof/>
        </w:rPr>
        <w:t>the</w:t>
      </w:r>
      <w:r w:rsidR="00492B2E">
        <w:rPr>
          <w:noProof/>
        </w:rPr>
        <w:t xml:space="preserve"> following:</w:t>
      </w:r>
    </w:p>
    <w:p w14:paraId="0207B33F" w14:textId="77777777" w:rsidR="00492B2E" w:rsidRDefault="00492B2E" w:rsidP="0003509C">
      <w:pPr>
        <w:pStyle w:val="ListParagraph"/>
        <w:numPr>
          <w:ilvl w:val="2"/>
          <w:numId w:val="22"/>
        </w:numPr>
        <w:ind w:left="648" w:firstLine="0"/>
        <w:rPr>
          <w:noProof/>
        </w:rPr>
      </w:pPr>
      <w:r>
        <w:rPr>
          <w:b/>
          <w:noProof/>
        </w:rPr>
        <w:t>V</w:t>
      </w:r>
      <w:r w:rsidR="00433703">
        <w:rPr>
          <w:b/>
          <w:noProof/>
        </w:rPr>
        <w:t>alue</w:t>
      </w:r>
      <w:r w:rsidR="00122F70">
        <w:rPr>
          <w:b/>
          <w:noProof/>
        </w:rPr>
        <w:t xml:space="preserve"> </w:t>
      </w:r>
      <w:r w:rsidR="00122F70" w:rsidRPr="00122F70">
        <w:rPr>
          <w:noProof/>
        </w:rPr>
        <w:t>(</w:t>
      </w:r>
      <w:r w:rsidR="00122F70">
        <w:rPr>
          <w:noProof/>
        </w:rPr>
        <w:t xml:space="preserve">select one; </w:t>
      </w:r>
      <w:r w:rsidR="00122F70" w:rsidRPr="00122F70">
        <w:rPr>
          <w:noProof/>
        </w:rPr>
        <w:t>required)</w:t>
      </w:r>
      <w:r w:rsidR="00433703">
        <w:rPr>
          <w:b/>
          <w:noProof/>
        </w:rPr>
        <w:t xml:space="preserve"> </w:t>
      </w:r>
      <w:r w:rsidR="00433703" w:rsidRPr="00433703">
        <w:rPr>
          <w:noProof/>
        </w:rPr>
        <w:t xml:space="preserve">– based on the Study Report choose mean, median, or single </w:t>
      </w:r>
      <w:r w:rsidR="00433703" w:rsidRPr="0034791A">
        <w:rPr>
          <w:noProof/>
        </w:rPr>
        <w:t>value</w:t>
      </w:r>
      <w:r w:rsidR="0034791A">
        <w:rPr>
          <w:noProof/>
        </w:rPr>
        <w:t xml:space="preserve"> (mean or median </w:t>
      </w:r>
      <w:r w:rsidR="00A3390D">
        <w:rPr>
          <w:noProof/>
        </w:rPr>
        <w:t xml:space="preserve">is </w:t>
      </w:r>
      <w:r w:rsidR="0034791A">
        <w:rPr>
          <w:noProof/>
        </w:rPr>
        <w:t>not specified)</w:t>
      </w:r>
      <w:r w:rsidR="00433703" w:rsidRPr="0034791A">
        <w:rPr>
          <w:noProof/>
        </w:rPr>
        <w:t xml:space="preserve"> </w:t>
      </w:r>
      <w:r w:rsidR="0034791A" w:rsidRPr="0034791A">
        <w:rPr>
          <w:noProof/>
        </w:rPr>
        <w:t>for the parameter</w:t>
      </w:r>
      <w:r w:rsidR="0034791A">
        <w:rPr>
          <w:noProof/>
        </w:rPr>
        <w:t xml:space="preserve"> to be entered</w:t>
      </w:r>
      <w:r w:rsidR="00EE325A">
        <w:rPr>
          <w:noProof/>
        </w:rPr>
        <w:t xml:space="preserve">. </w:t>
      </w:r>
      <w:commentRangeStart w:id="31"/>
      <w:r w:rsidR="00EE325A">
        <w:rPr>
          <w:rFonts w:eastAsia="Times New Roman" w:cs="Arial"/>
          <w:color w:val="000000"/>
          <w:kern w:val="36"/>
        </w:rPr>
        <w:t>B</w:t>
      </w:r>
      <w:r w:rsidR="00EE325A" w:rsidRPr="00B47DFB">
        <w:rPr>
          <w:rFonts w:eastAsia="Times New Roman" w:cs="Arial" w:hint="eastAsia"/>
          <w:color w:val="000000"/>
          <w:kern w:val="36"/>
        </w:rPr>
        <w:t>efore</w:t>
      </w:r>
      <w:r w:rsidR="000E42E6">
        <w:rPr>
          <w:rFonts w:eastAsia="Times New Roman" w:cs="Arial"/>
          <w:color w:val="000000"/>
          <w:kern w:val="36"/>
        </w:rPr>
        <w:t xml:space="preserve"> the</w:t>
      </w:r>
      <w:r w:rsidR="00EE325A" w:rsidRPr="00B47DFB">
        <w:rPr>
          <w:rFonts w:eastAsia="Times New Roman" w:cs="Arial" w:hint="eastAsia"/>
          <w:color w:val="000000"/>
          <w:kern w:val="36"/>
        </w:rPr>
        <w:t xml:space="preserve"> </w:t>
      </w:r>
      <w:r w:rsidR="000E42E6">
        <w:rPr>
          <w:rFonts w:eastAsia="Times New Roman" w:cs="Arial"/>
          <w:color w:val="000000"/>
          <w:kern w:val="36"/>
        </w:rPr>
        <w:t>value field,</w:t>
      </w:r>
      <w:r w:rsidR="00EE325A" w:rsidRPr="00B47DFB">
        <w:rPr>
          <w:rFonts w:eastAsia="Times New Roman" w:cs="Arial" w:hint="eastAsia"/>
          <w:color w:val="000000"/>
          <w:kern w:val="36"/>
        </w:rPr>
        <w:t xml:space="preserve"> </w:t>
      </w:r>
      <w:r w:rsidR="00EE325A">
        <w:rPr>
          <w:rFonts w:eastAsia="Times New Roman" w:cs="Arial" w:hint="eastAsia"/>
          <w:color w:val="000000"/>
          <w:kern w:val="36"/>
        </w:rPr>
        <w:t>select</w:t>
      </w:r>
      <w:r w:rsidR="00EE325A" w:rsidRPr="00B47DFB">
        <w:rPr>
          <w:rFonts w:eastAsia="Times New Roman" w:cs="Arial" w:hint="eastAsia"/>
          <w:color w:val="000000"/>
          <w:kern w:val="36"/>
        </w:rPr>
        <w:t xml:space="preserve"> “&gt;”, “≥”, “&lt;”, or “≤” </w:t>
      </w:r>
      <w:r w:rsidR="00EE325A">
        <w:rPr>
          <w:rFonts w:eastAsia="Times New Roman" w:cs="Arial"/>
          <w:color w:val="000000"/>
          <w:kern w:val="36"/>
        </w:rPr>
        <w:t xml:space="preserve">when provided in the Study Report; </w:t>
      </w:r>
      <w:r w:rsidR="00EE325A" w:rsidRPr="00B47DFB">
        <w:rPr>
          <w:rFonts w:eastAsia="Times New Roman" w:cs="Arial" w:hint="eastAsia"/>
          <w:color w:val="000000"/>
          <w:kern w:val="36"/>
        </w:rPr>
        <w:t xml:space="preserve">“=” is </w:t>
      </w:r>
      <w:r w:rsidR="00EE325A">
        <w:rPr>
          <w:rFonts w:eastAsia="Times New Roman" w:cs="Arial"/>
          <w:color w:val="000000"/>
          <w:kern w:val="36"/>
        </w:rPr>
        <w:t>the</w:t>
      </w:r>
      <w:r w:rsidR="00EE325A" w:rsidRPr="00B47DFB">
        <w:rPr>
          <w:rFonts w:eastAsia="Times New Roman" w:cs="Arial" w:hint="eastAsia"/>
          <w:color w:val="000000"/>
          <w:kern w:val="36"/>
        </w:rPr>
        <w:t xml:space="preserve"> default if no selection is made.</w:t>
      </w:r>
      <w:commentRangeEnd w:id="31"/>
      <w:r w:rsidR="00122F70">
        <w:rPr>
          <w:rStyle w:val="CommentReference"/>
        </w:rPr>
        <w:commentReference w:id="31"/>
      </w:r>
    </w:p>
    <w:p w14:paraId="7C741E19" w14:textId="77777777" w:rsidR="00492B2E" w:rsidRPr="00492B2E" w:rsidRDefault="00492B2E" w:rsidP="0003509C">
      <w:pPr>
        <w:pStyle w:val="ListParagraph"/>
        <w:numPr>
          <w:ilvl w:val="2"/>
          <w:numId w:val="22"/>
        </w:numPr>
        <w:ind w:left="648" w:firstLine="0"/>
        <w:rPr>
          <w:noProof/>
        </w:rPr>
      </w:pPr>
      <w:r>
        <w:rPr>
          <w:b/>
          <w:noProof/>
        </w:rPr>
        <w:t>V</w:t>
      </w:r>
      <w:r w:rsidR="008B0993" w:rsidRPr="00492B2E">
        <w:rPr>
          <w:b/>
          <w:noProof/>
        </w:rPr>
        <w:t>ariability</w:t>
      </w:r>
      <w:r w:rsidR="00EE325A">
        <w:rPr>
          <w:b/>
          <w:noProof/>
        </w:rPr>
        <w:t xml:space="preserve"> </w:t>
      </w:r>
      <w:r w:rsidR="00122F70" w:rsidRPr="00122F70">
        <w:rPr>
          <w:noProof/>
        </w:rPr>
        <w:t xml:space="preserve">(required) </w:t>
      </w:r>
      <w:r w:rsidR="00EE325A" w:rsidRPr="00122F70">
        <w:rPr>
          <w:noProof/>
        </w:rPr>
        <w:t>–</w:t>
      </w:r>
      <w:r w:rsidR="00EE325A">
        <w:rPr>
          <w:b/>
          <w:noProof/>
        </w:rPr>
        <w:t xml:space="preserve"> </w:t>
      </w:r>
      <w:r w:rsidR="00EE325A" w:rsidRPr="00EE325A">
        <w:rPr>
          <w:noProof/>
        </w:rPr>
        <w:t>enter</w:t>
      </w:r>
      <w:r w:rsidR="00EE325A">
        <w:rPr>
          <w:noProof/>
        </w:rPr>
        <w:t xml:space="preserve"> the </w:t>
      </w:r>
      <w:r w:rsidRPr="00EE325A">
        <w:rPr>
          <w:noProof/>
        </w:rPr>
        <w:t>standard error of the mean</w:t>
      </w:r>
      <w:r>
        <w:rPr>
          <w:b/>
          <w:noProof/>
        </w:rPr>
        <w:t xml:space="preserve"> </w:t>
      </w:r>
      <w:r w:rsidRPr="00EE325A">
        <w:rPr>
          <w:noProof/>
        </w:rPr>
        <w:t>(</w:t>
      </w:r>
      <w:r w:rsidRPr="00492B2E">
        <w:rPr>
          <w:b/>
          <w:noProof/>
        </w:rPr>
        <w:t>SEM</w:t>
      </w:r>
      <w:r w:rsidRPr="00EE325A">
        <w:rPr>
          <w:noProof/>
        </w:rPr>
        <w:t xml:space="preserve">), </w:t>
      </w:r>
      <w:r w:rsidR="0034791A" w:rsidRPr="00EE325A">
        <w:rPr>
          <w:noProof/>
        </w:rPr>
        <w:t>percent coefficient of variation (</w:t>
      </w:r>
      <w:r w:rsidRPr="00492B2E">
        <w:rPr>
          <w:b/>
          <w:noProof/>
        </w:rPr>
        <w:t>%CV</w:t>
      </w:r>
      <w:r w:rsidR="0034791A" w:rsidRPr="00EE325A">
        <w:rPr>
          <w:noProof/>
        </w:rPr>
        <w:t>)</w:t>
      </w:r>
      <w:r w:rsidRPr="00EE325A">
        <w:rPr>
          <w:noProof/>
        </w:rPr>
        <w:t xml:space="preserve">, </w:t>
      </w:r>
      <w:r w:rsidR="0034791A" w:rsidRPr="00EE325A">
        <w:rPr>
          <w:noProof/>
        </w:rPr>
        <w:t>standard deviation (</w:t>
      </w:r>
      <w:r w:rsidRPr="00492B2E">
        <w:rPr>
          <w:b/>
          <w:noProof/>
        </w:rPr>
        <w:t>SD</w:t>
      </w:r>
      <w:r w:rsidR="0034791A" w:rsidRPr="00EE325A">
        <w:rPr>
          <w:noProof/>
        </w:rPr>
        <w:t>)</w:t>
      </w:r>
      <w:r w:rsidRPr="00EE325A">
        <w:rPr>
          <w:noProof/>
        </w:rPr>
        <w:t xml:space="preserve">, </w:t>
      </w:r>
      <w:r w:rsidR="0034791A" w:rsidRPr="00EE325A">
        <w:rPr>
          <w:noProof/>
        </w:rPr>
        <w:t>90% or 95% confidence interval (</w:t>
      </w:r>
      <w:r w:rsidRPr="00492B2E">
        <w:rPr>
          <w:b/>
          <w:noProof/>
        </w:rPr>
        <w:t>90% CI</w:t>
      </w:r>
      <w:r w:rsidRPr="00EE325A">
        <w:rPr>
          <w:noProof/>
        </w:rPr>
        <w:t>,</w:t>
      </w:r>
      <w:r w:rsidRPr="00492B2E">
        <w:rPr>
          <w:b/>
          <w:noProof/>
        </w:rPr>
        <w:t xml:space="preserve"> 95% CI</w:t>
      </w:r>
      <w:r w:rsidRPr="00EE325A">
        <w:rPr>
          <w:noProof/>
        </w:rPr>
        <w:t>)</w:t>
      </w:r>
      <w:r w:rsidR="0034791A">
        <w:rPr>
          <w:noProof/>
        </w:rPr>
        <w:t xml:space="preserve"> or</w:t>
      </w:r>
      <w:r w:rsidR="00305E69">
        <w:rPr>
          <w:noProof/>
        </w:rPr>
        <w:t xml:space="preserve"> </w:t>
      </w:r>
      <w:r w:rsidR="008B0993" w:rsidRPr="00492B2E">
        <w:rPr>
          <w:b/>
          <w:noProof/>
        </w:rPr>
        <w:t>range</w:t>
      </w:r>
      <w:r>
        <w:rPr>
          <w:b/>
          <w:noProof/>
        </w:rPr>
        <w:t xml:space="preserve"> </w:t>
      </w:r>
      <w:r w:rsidRPr="00492B2E">
        <w:rPr>
          <w:noProof/>
        </w:rPr>
        <w:t>associated with the value</w:t>
      </w:r>
      <w:r w:rsidR="00305E69" w:rsidRPr="00492B2E">
        <w:rPr>
          <w:noProof/>
        </w:rPr>
        <w:t>.</w:t>
      </w:r>
      <w:r w:rsidR="00305E69" w:rsidRPr="00492B2E">
        <w:rPr>
          <w:b/>
          <w:noProof/>
        </w:rPr>
        <w:t xml:space="preserve"> </w:t>
      </w:r>
    </w:p>
    <w:p w14:paraId="0DB3975A" w14:textId="77777777" w:rsidR="00492B2E" w:rsidRPr="001D0B4D" w:rsidRDefault="00305E69" w:rsidP="0003509C">
      <w:pPr>
        <w:pStyle w:val="ListParagraph"/>
        <w:numPr>
          <w:ilvl w:val="2"/>
          <w:numId w:val="22"/>
        </w:numPr>
        <w:ind w:left="648" w:firstLine="0"/>
        <w:rPr>
          <w:noProof/>
        </w:rPr>
      </w:pPr>
      <w:r w:rsidRPr="001D0B4D">
        <w:rPr>
          <w:noProof/>
        </w:rPr>
        <w:t xml:space="preserve">Enter the total </w:t>
      </w:r>
      <w:r w:rsidR="008B0993" w:rsidRPr="001D0B4D">
        <w:rPr>
          <w:noProof/>
        </w:rPr>
        <w:t>number of</w:t>
      </w:r>
      <w:r w:rsidRPr="001D0B4D">
        <w:rPr>
          <w:noProof/>
        </w:rPr>
        <w:t xml:space="preserve"> </w:t>
      </w:r>
      <w:r w:rsidRPr="00122F70">
        <w:rPr>
          <w:b/>
          <w:noProof/>
        </w:rPr>
        <w:t>(N)</w:t>
      </w:r>
      <w:r w:rsidR="008B0993" w:rsidRPr="00122F70">
        <w:rPr>
          <w:b/>
          <w:noProof/>
        </w:rPr>
        <w:t xml:space="preserve"> replicates</w:t>
      </w:r>
      <w:r w:rsidRPr="001D0B4D">
        <w:rPr>
          <w:noProof/>
        </w:rPr>
        <w:t xml:space="preserve"> </w:t>
      </w:r>
      <w:r w:rsidR="00122F70">
        <w:rPr>
          <w:noProof/>
        </w:rPr>
        <w:t xml:space="preserve">(required) </w:t>
      </w:r>
      <w:r w:rsidRPr="001D0B4D">
        <w:rPr>
          <w:noProof/>
        </w:rPr>
        <w:t>used in the study (e.g., enter 1 when only one test was conducted, 3 when a total of 3 replicates were used</w:t>
      </w:r>
      <w:r w:rsidR="0034791A" w:rsidRPr="001D0B4D">
        <w:rPr>
          <w:noProof/>
        </w:rPr>
        <w:t>, etc.</w:t>
      </w:r>
      <w:r w:rsidRPr="001D0B4D">
        <w:rPr>
          <w:noProof/>
        </w:rPr>
        <w:t>)</w:t>
      </w:r>
      <w:r w:rsidR="008B0993" w:rsidRPr="001D0B4D">
        <w:rPr>
          <w:noProof/>
        </w:rPr>
        <w:t>.</w:t>
      </w:r>
    </w:p>
    <w:p w14:paraId="3DC22240" w14:textId="77777777" w:rsidR="00790F59" w:rsidRDefault="00492B2E" w:rsidP="0003509C">
      <w:pPr>
        <w:pStyle w:val="ListParagraph"/>
        <w:numPr>
          <w:ilvl w:val="2"/>
          <w:numId w:val="22"/>
        </w:numPr>
        <w:ind w:left="648" w:firstLine="0"/>
        <w:rPr>
          <w:noProof/>
        </w:rPr>
      </w:pPr>
      <w:r w:rsidRPr="001D0B4D">
        <w:rPr>
          <w:noProof/>
        </w:rPr>
        <w:t>When</w:t>
      </w:r>
      <w:r>
        <w:rPr>
          <w:noProof/>
        </w:rPr>
        <w:t xml:space="preserve"> statistical tests a</w:t>
      </w:r>
      <w:r w:rsidR="00790F59">
        <w:rPr>
          <w:noProof/>
        </w:rPr>
        <w:t xml:space="preserve">re conducted, select a significance level of the </w:t>
      </w:r>
      <w:r w:rsidR="00EE325A">
        <w:rPr>
          <w:b/>
          <w:noProof/>
        </w:rPr>
        <w:t xml:space="preserve">P </w:t>
      </w:r>
      <w:r w:rsidR="00790F59" w:rsidRPr="00492B2E">
        <w:rPr>
          <w:b/>
          <w:noProof/>
        </w:rPr>
        <w:t xml:space="preserve">value </w:t>
      </w:r>
      <w:r w:rsidR="00790F59" w:rsidRPr="00790F59">
        <w:rPr>
          <w:noProof/>
        </w:rPr>
        <w:t>tested</w:t>
      </w:r>
      <w:r w:rsidR="00790F59">
        <w:rPr>
          <w:noProof/>
        </w:rPr>
        <w:t xml:space="preserve"> or </w:t>
      </w:r>
      <w:r w:rsidR="00790F59" w:rsidRPr="00492B2E">
        <w:rPr>
          <w:b/>
          <w:noProof/>
        </w:rPr>
        <w:t>not significant</w:t>
      </w:r>
      <w:r w:rsidR="00CF5C27" w:rsidRPr="00492B2E">
        <w:rPr>
          <w:b/>
          <w:noProof/>
        </w:rPr>
        <w:t xml:space="preserve"> </w:t>
      </w:r>
      <w:r w:rsidR="00122F70">
        <w:rPr>
          <w:b/>
          <w:noProof/>
        </w:rPr>
        <w:t xml:space="preserve"> </w:t>
      </w:r>
      <w:r w:rsidR="00122F70" w:rsidRPr="00122F70">
        <w:rPr>
          <w:noProof/>
        </w:rPr>
        <w:t>(optional)</w:t>
      </w:r>
      <w:r w:rsidR="00122F70">
        <w:rPr>
          <w:b/>
          <w:noProof/>
        </w:rPr>
        <w:t xml:space="preserve"> </w:t>
      </w:r>
      <w:r w:rsidR="00CF5C27" w:rsidRPr="00CF5C27">
        <w:rPr>
          <w:noProof/>
        </w:rPr>
        <w:t>when the null hypothesis is true.</w:t>
      </w:r>
      <w:r w:rsidR="00EE325A">
        <w:rPr>
          <w:noProof/>
        </w:rPr>
        <w:t xml:space="preserve"> If the authors give a P </w:t>
      </w:r>
      <w:r w:rsidR="00CF5C27">
        <w:rPr>
          <w:noProof/>
        </w:rPr>
        <w:t>value that is not avaliable in the drop-down menu, chose the level of significance that is true (e.g., if P = 0.0009 in the Study report, choose P &lt; 0.001).</w:t>
      </w:r>
    </w:p>
    <w:p w14:paraId="5BA8C0D3" w14:textId="77777777" w:rsidR="0034791A" w:rsidRDefault="0034791A" w:rsidP="00DF49F3">
      <w:pPr>
        <w:pStyle w:val="ListParagraph"/>
        <w:rPr>
          <w:noProof/>
        </w:rPr>
      </w:pPr>
    </w:p>
    <w:p w14:paraId="73FA34BE" w14:textId="77777777" w:rsidR="00F47614" w:rsidRDefault="00F47614" w:rsidP="00DF49F3">
      <w:pPr>
        <w:pStyle w:val="ListParagraph"/>
        <w:rPr>
          <w:noProof/>
        </w:rPr>
      </w:pPr>
    </w:p>
    <w:p w14:paraId="60C651E9" w14:textId="77777777" w:rsidR="00F47614" w:rsidRDefault="00F47614" w:rsidP="00DF49F3">
      <w:pPr>
        <w:pStyle w:val="ListParagraph"/>
        <w:rPr>
          <w:noProof/>
        </w:rPr>
      </w:pPr>
    </w:p>
    <w:p w14:paraId="33413F45" w14:textId="77777777" w:rsidR="00F47614" w:rsidRDefault="00F47614" w:rsidP="00DF49F3">
      <w:pPr>
        <w:pStyle w:val="ListParagraph"/>
        <w:rPr>
          <w:noProof/>
        </w:rPr>
      </w:pPr>
    </w:p>
    <w:p w14:paraId="69251BEC" w14:textId="77777777" w:rsidR="00F47614" w:rsidRDefault="00F47614" w:rsidP="00DF49F3">
      <w:pPr>
        <w:pStyle w:val="ListParagraph"/>
        <w:rPr>
          <w:noProof/>
        </w:rPr>
      </w:pPr>
    </w:p>
    <w:p w14:paraId="4FAD0F1D" w14:textId="77777777" w:rsidR="00F47614" w:rsidRDefault="00F47614" w:rsidP="00DF49F3">
      <w:pPr>
        <w:pStyle w:val="ListParagraph"/>
        <w:rPr>
          <w:noProof/>
        </w:rPr>
      </w:pPr>
    </w:p>
    <w:p w14:paraId="3D29B855" w14:textId="77777777" w:rsidR="00F47614" w:rsidRDefault="00F47614" w:rsidP="00DF49F3">
      <w:pPr>
        <w:pStyle w:val="ListParagraph"/>
        <w:rPr>
          <w:noProof/>
        </w:rPr>
      </w:pPr>
    </w:p>
    <w:p w14:paraId="049164D5" w14:textId="77777777" w:rsidR="00F47614" w:rsidRDefault="00F47614" w:rsidP="00DF49F3">
      <w:pPr>
        <w:pStyle w:val="ListParagraph"/>
        <w:rPr>
          <w:noProof/>
        </w:rPr>
      </w:pPr>
    </w:p>
    <w:p w14:paraId="58D5EB96" w14:textId="77777777" w:rsidR="00F47614" w:rsidRPr="00CF5C27" w:rsidRDefault="00F47614" w:rsidP="00DF49F3">
      <w:pPr>
        <w:pStyle w:val="ListParagraph"/>
        <w:rPr>
          <w:noProof/>
        </w:rPr>
      </w:pPr>
    </w:p>
    <w:p w14:paraId="21BBB9C7" w14:textId="77777777" w:rsidR="009E3E04" w:rsidRDefault="00D2042F" w:rsidP="0003509C">
      <w:pPr>
        <w:pStyle w:val="ListParagraph"/>
        <w:numPr>
          <w:ilvl w:val="1"/>
          <w:numId w:val="22"/>
        </w:numPr>
        <w:rPr>
          <w:noProof/>
        </w:rPr>
      </w:pPr>
      <w:r>
        <w:rPr>
          <w:noProof/>
        </w:rPr>
        <w:lastRenderedPageBreak/>
        <w:t>When all PK measurements have been entered</w:t>
      </w:r>
      <w:r w:rsidR="000E42E6">
        <w:rPr>
          <w:noProof/>
        </w:rPr>
        <w:t xml:space="preserve"> for that entry</w:t>
      </w:r>
      <w:r>
        <w:rPr>
          <w:noProof/>
        </w:rPr>
        <w:t xml:space="preserve">, </w:t>
      </w:r>
      <w:r w:rsidR="00133C3D">
        <w:rPr>
          <w:noProof/>
        </w:rPr>
        <w:t xml:space="preserve">click </w:t>
      </w:r>
      <w:r w:rsidR="00133C3D" w:rsidRPr="001D0B4D">
        <w:rPr>
          <w:b/>
          <w:noProof/>
        </w:rPr>
        <w:t>Add</w:t>
      </w:r>
      <w:r w:rsidR="00133C3D">
        <w:rPr>
          <w:noProof/>
        </w:rPr>
        <w:t>.</w:t>
      </w:r>
    </w:p>
    <w:p w14:paraId="39D2CA6E" w14:textId="77777777" w:rsidR="00D2042F" w:rsidRDefault="00133C3D" w:rsidP="001D0B4D">
      <w:pPr>
        <w:ind w:firstLine="630"/>
        <w:rPr>
          <w:b/>
          <w:smallCaps/>
          <w:sz w:val="24"/>
          <w:szCs w:val="24"/>
        </w:rPr>
      </w:pPr>
      <w:r>
        <w:rPr>
          <w:noProof/>
        </w:rPr>
        <mc:AlternateContent>
          <mc:Choice Requires="wps">
            <w:drawing>
              <wp:anchor distT="0" distB="0" distL="114300" distR="114300" simplePos="0" relativeHeight="251743232" behindDoc="0" locked="0" layoutInCell="1" allowOverlap="1" wp14:anchorId="68F6D7EF" wp14:editId="60C6E475">
                <wp:simplePos x="0" y="0"/>
                <wp:positionH relativeFrom="column">
                  <wp:posOffset>5886780</wp:posOffset>
                </wp:positionH>
                <wp:positionV relativeFrom="paragraph">
                  <wp:posOffset>2061845</wp:posOffset>
                </wp:positionV>
                <wp:extent cx="548640" cy="256032"/>
                <wp:effectExtent l="0" t="0" r="22860" b="10795"/>
                <wp:wrapNone/>
                <wp:docPr id="4044" name="Oval 4044"/>
                <wp:cNvGraphicFramePr/>
                <a:graphic xmlns:a="http://schemas.openxmlformats.org/drawingml/2006/main">
                  <a:graphicData uri="http://schemas.microsoft.com/office/word/2010/wordprocessingShape">
                    <wps:wsp>
                      <wps:cNvSpPr/>
                      <wps:spPr>
                        <a:xfrm>
                          <a:off x="0" y="0"/>
                          <a:ext cx="548640" cy="256032"/>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17A40FB" id="Oval 4044" o:spid="_x0000_s1026" style="position:absolute;margin-left:463.55pt;margin-top:162.35pt;width:43.2pt;height:20.1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" filled="f" strokecolor="red"/>
            </w:pict>
          </mc:Fallback>
        </mc:AlternateContent>
      </w:r>
      <w:r w:rsidR="004E0E01" w:rsidRPr="004E0E01">
        <w:rPr>
          <w:noProof/>
        </w:rPr>
        <w:t xml:space="preserve"> </w:t>
      </w:r>
      <w:r w:rsidR="004E0E01">
        <w:rPr>
          <w:noProof/>
        </w:rPr>
        <w:drawing>
          <wp:inline distT="0" distB="0" distL="0" distR="0" wp14:anchorId="49374747" wp14:editId="68B64269">
            <wp:extent cx="5943600" cy="23501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943600" cy="2350135"/>
                    </a:xfrm>
                    <a:prstGeom prst="rect">
                      <a:avLst/>
                    </a:prstGeom>
                  </pic:spPr>
                </pic:pic>
              </a:graphicData>
            </a:graphic>
          </wp:inline>
        </w:drawing>
      </w:r>
    </w:p>
    <w:p w14:paraId="66ACAE35" w14:textId="77777777" w:rsidR="00D106EE" w:rsidRPr="001D0B4D" w:rsidRDefault="006E42E3" w:rsidP="0003509C">
      <w:pPr>
        <w:pStyle w:val="ListParagraph"/>
        <w:numPr>
          <w:ilvl w:val="1"/>
          <w:numId w:val="22"/>
        </w:numPr>
        <w:rPr>
          <w:b/>
        </w:rPr>
      </w:pPr>
      <w:r w:rsidRPr="001D0B4D">
        <w:rPr>
          <w:b/>
        </w:rPr>
        <w:t>Additional Information</w:t>
      </w:r>
      <w:r w:rsidR="001D0B4D">
        <w:rPr>
          <w:b/>
        </w:rPr>
        <w:t xml:space="preserve">: </w:t>
      </w:r>
      <w:r w:rsidR="001D0B4D">
        <w:t>a</w:t>
      </w:r>
      <w:r w:rsidR="00D106EE" w:rsidRPr="00CD614F">
        <w:t xml:space="preserve">s needed, add any other information </w:t>
      </w:r>
      <w:r w:rsidR="00D106EE">
        <w:t>that is important</w:t>
      </w:r>
      <w:r w:rsidR="00D106EE" w:rsidRPr="00CD614F">
        <w:t xml:space="preserve"> </w:t>
      </w:r>
      <w:r w:rsidR="00D106EE">
        <w:t xml:space="preserve">to the result, but that </w:t>
      </w:r>
      <w:r w:rsidR="00D106EE" w:rsidRPr="00CD614F">
        <w:t xml:space="preserve">were not detailed in the </w:t>
      </w:r>
      <w:r w:rsidR="00D106EE">
        <w:t>results table.</w:t>
      </w:r>
      <w:r w:rsidR="000C583A">
        <w:t xml:space="preserve"> </w:t>
      </w:r>
      <w:r w:rsidR="000C583A" w:rsidRPr="00616884">
        <w:t>If reporting a vehicle control, enter the details regarding the positive/negative control in this section.</w:t>
      </w:r>
    </w:p>
    <w:p w14:paraId="09A415B4" w14:textId="77777777" w:rsidR="00B6508A" w:rsidRDefault="00D106EE" w:rsidP="00F47614">
      <w:pPr>
        <w:ind w:firstLine="540"/>
        <w:rPr>
          <w:rFonts w:ascii="Calibri" w:hAnsi="Calibri"/>
        </w:rPr>
      </w:pPr>
      <w:r>
        <w:t>For example,</w:t>
      </w:r>
      <w:r w:rsidR="001D0B4D">
        <w:rPr>
          <w:rFonts w:ascii="Calibri" w:hAnsi="Calibri"/>
          <w:b/>
          <w:sz w:val="24"/>
          <w:szCs w:val="24"/>
        </w:rPr>
        <w:t xml:space="preserve"> </w:t>
      </w:r>
      <w:r w:rsidR="00F47614">
        <w:rPr>
          <w:rFonts w:ascii="Calibri" w:hAnsi="Calibri"/>
        </w:rPr>
        <w:t>results not entered in the measurements table.</w:t>
      </w:r>
    </w:p>
    <w:p w14:paraId="76E143D3" w14:textId="77777777" w:rsidR="00F47614" w:rsidRDefault="004E0E01" w:rsidP="00F47614">
      <w:pPr>
        <w:ind w:firstLine="540"/>
        <w:rPr>
          <w:rFonts w:ascii="Calibri" w:hAnsi="Calibri"/>
          <w:b/>
        </w:rPr>
      </w:pPr>
      <w:r>
        <w:rPr>
          <w:noProof/>
        </w:rPr>
        <w:drawing>
          <wp:inline distT="0" distB="0" distL="0" distR="0" wp14:anchorId="331EAB42" wp14:editId="3A9CD925">
            <wp:extent cx="5943600" cy="12223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943600" cy="1222375"/>
                    </a:xfrm>
                    <a:prstGeom prst="rect">
                      <a:avLst/>
                    </a:prstGeom>
                  </pic:spPr>
                </pic:pic>
              </a:graphicData>
            </a:graphic>
          </wp:inline>
        </w:drawing>
      </w:r>
    </w:p>
    <w:p w14:paraId="3AF3E0A7" w14:textId="77777777" w:rsidR="00F47614" w:rsidRPr="00F47614" w:rsidRDefault="00F47614" w:rsidP="00F47614">
      <w:pPr>
        <w:ind w:firstLine="540"/>
        <w:rPr>
          <w:rFonts w:ascii="Calibri" w:hAnsi="Calibri"/>
          <w:b/>
        </w:rPr>
      </w:pPr>
      <w:r>
        <w:rPr>
          <w:noProof/>
        </w:rPr>
        <w:drawing>
          <wp:anchor distT="0" distB="0" distL="114300" distR="114300" simplePos="0" relativeHeight="251744256" behindDoc="0" locked="0" layoutInCell="1" allowOverlap="1" wp14:anchorId="2E4335F0" wp14:editId="6378F554">
            <wp:simplePos x="0" y="0"/>
            <wp:positionH relativeFrom="column">
              <wp:posOffset>332902</wp:posOffset>
            </wp:positionH>
            <wp:positionV relativeFrom="paragraph">
              <wp:posOffset>187960</wp:posOffset>
            </wp:positionV>
            <wp:extent cx="555625" cy="301625"/>
            <wp:effectExtent l="0" t="0" r="0" b="3175"/>
            <wp:wrapNone/>
            <wp:docPr id="4050" name="Picture 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555625" cy="301625"/>
                    </a:xfrm>
                    <a:prstGeom prst="rect">
                      <a:avLst/>
                    </a:prstGeom>
                  </pic:spPr>
                </pic:pic>
              </a:graphicData>
            </a:graphic>
            <wp14:sizeRelH relativeFrom="page">
              <wp14:pctWidth>0</wp14:pctWidth>
            </wp14:sizeRelH>
            <wp14:sizeRelV relativeFrom="page">
              <wp14:pctHeight>0</wp14:pctHeight>
            </wp14:sizeRelV>
          </wp:anchor>
        </w:drawing>
      </w:r>
    </w:p>
    <w:p w14:paraId="38FE28D5" w14:textId="77777777" w:rsidR="00EE325A" w:rsidRDefault="00EE325A" w:rsidP="00DF49F3">
      <w:r>
        <w:t xml:space="preserve">Click </w:t>
      </w:r>
      <w:r>
        <w:tab/>
      </w:r>
      <w:r>
        <w:tab/>
        <w:t>to save the entries.</w:t>
      </w:r>
    </w:p>
    <w:p w14:paraId="097135C5" w14:textId="77777777" w:rsidR="00EE325A" w:rsidRDefault="00EE325A" w:rsidP="00DF49F3">
      <w:r>
        <w:t>After submitting the study entry, it can be viewed as it will appear to the public by clicking on the “Public View” function near the top of the page.</w:t>
      </w:r>
    </w:p>
    <w:p w14:paraId="5728777E" w14:textId="77777777" w:rsidR="00EE325A" w:rsidRDefault="00EE325A" w:rsidP="00B6508A">
      <w:pPr>
        <w:ind w:firstLine="540"/>
        <w:rPr>
          <w:rFonts w:ascii="Calibri" w:hAnsi="Calibri"/>
        </w:rPr>
      </w:pPr>
      <w:r>
        <w:rPr>
          <w:noProof/>
        </w:rPr>
        <mc:AlternateContent>
          <mc:Choice Requires="wps">
            <w:drawing>
              <wp:anchor distT="0" distB="0" distL="114300" distR="114300" simplePos="0" relativeHeight="251745280" behindDoc="0" locked="0" layoutInCell="1" allowOverlap="1" wp14:anchorId="326879BF" wp14:editId="6D13733E">
                <wp:simplePos x="0" y="0"/>
                <wp:positionH relativeFrom="column">
                  <wp:posOffset>3420034</wp:posOffset>
                </wp:positionH>
                <wp:positionV relativeFrom="paragraph">
                  <wp:posOffset>458521</wp:posOffset>
                </wp:positionV>
                <wp:extent cx="746150" cy="285293"/>
                <wp:effectExtent l="0" t="0" r="15875" b="19685"/>
                <wp:wrapNone/>
                <wp:docPr id="4052" name="Oval 4052"/>
                <wp:cNvGraphicFramePr/>
                <a:graphic xmlns:a="http://schemas.openxmlformats.org/drawingml/2006/main">
                  <a:graphicData uri="http://schemas.microsoft.com/office/word/2010/wordprocessingShape">
                    <wps:wsp>
                      <wps:cNvSpPr/>
                      <wps:spPr>
                        <a:xfrm>
                          <a:off x="0" y="0"/>
                          <a:ext cx="746150" cy="285293"/>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562B7" id="Oval 4052" o:spid="_x0000_s1026" style="position:absolute;margin-left:269.3pt;margin-top:36.1pt;width:58.75pt;height:22.4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" filled="f" strokecolor="red"/>
            </w:pict>
          </mc:Fallback>
        </mc:AlternateContent>
      </w:r>
      <w:r w:rsidR="00C05B78" w:rsidRPr="00C05B78">
        <w:rPr>
          <w:noProof/>
        </w:rPr>
        <w:t xml:space="preserve"> </w:t>
      </w:r>
      <w:r w:rsidR="00C05B78">
        <w:rPr>
          <w:noProof/>
        </w:rPr>
        <w:drawing>
          <wp:inline distT="0" distB="0" distL="0" distR="0" wp14:anchorId="1E391014" wp14:editId="0E2AA12A">
            <wp:extent cx="4399039" cy="790041"/>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396634" cy="789609"/>
                    </a:xfrm>
                    <a:prstGeom prst="rect">
                      <a:avLst/>
                    </a:prstGeom>
                  </pic:spPr>
                </pic:pic>
              </a:graphicData>
            </a:graphic>
          </wp:inline>
        </w:drawing>
      </w:r>
    </w:p>
    <w:p w14:paraId="467D0E11" w14:textId="77777777" w:rsidR="00EE325A" w:rsidRDefault="00EE325A" w:rsidP="00DF49F3"/>
    <w:p w14:paraId="46916E3A" w14:textId="77777777" w:rsidR="00C05B78" w:rsidRDefault="00C05B78" w:rsidP="00DF49F3"/>
    <w:p w14:paraId="543E8EEC" w14:textId="77777777" w:rsidR="00F47614" w:rsidRDefault="00F47614" w:rsidP="00DF49F3"/>
    <w:p w14:paraId="7EFDC421" w14:textId="77777777" w:rsidR="00EE325A" w:rsidRDefault="00EE325A" w:rsidP="00DF49F3">
      <w:r w:rsidRPr="00B84DD1">
        <w:rPr>
          <w:u w:val="single"/>
        </w:rPr>
        <w:lastRenderedPageBreak/>
        <w:t>Note regarding units</w:t>
      </w:r>
      <w:r>
        <w:t>: For consistency use the following abbreviations for the specified units below. If a unit is not listed below, use the units specified in the Study Report.</w:t>
      </w:r>
    </w:p>
    <w:tbl>
      <w:tblPr>
        <w:tblStyle w:val="TableGrid"/>
        <w:tblW w:w="0" w:type="auto"/>
        <w:tblInd w:w="1008" w:type="dxa"/>
        <w:tblLook w:val="04A0" w:firstRow="1" w:lastRow="0" w:firstColumn="1" w:lastColumn="0" w:noHBand="0" w:noVBand="1"/>
      </w:tblPr>
      <w:tblGrid>
        <w:gridCol w:w="3763"/>
        <w:gridCol w:w="2688"/>
      </w:tblGrid>
      <w:tr w:rsidR="00B84DD1" w14:paraId="4E569DEC" w14:textId="77777777" w:rsidTr="001A5B2C">
        <w:trPr>
          <w:trHeight w:val="271"/>
        </w:trPr>
        <w:tc>
          <w:tcPr>
            <w:tcW w:w="3763" w:type="dxa"/>
          </w:tcPr>
          <w:p w14:paraId="685A225E" w14:textId="77777777" w:rsidR="00B84DD1" w:rsidRPr="00B84DD1" w:rsidRDefault="00B84DD1" w:rsidP="00DF49F3">
            <w:r w:rsidRPr="00B84DD1">
              <w:t>Unit</w:t>
            </w:r>
          </w:p>
        </w:tc>
        <w:tc>
          <w:tcPr>
            <w:tcW w:w="2688" w:type="dxa"/>
          </w:tcPr>
          <w:p w14:paraId="64E55E11" w14:textId="77777777" w:rsidR="00B84DD1" w:rsidRPr="00B84DD1" w:rsidRDefault="00B84DD1" w:rsidP="00DF49F3">
            <w:r w:rsidRPr="00B84DD1">
              <w:t>Abbreviation</w:t>
            </w:r>
          </w:p>
        </w:tc>
      </w:tr>
      <w:tr w:rsidR="00B84DD1" w14:paraId="26CBF824" w14:textId="77777777" w:rsidTr="001A5B2C">
        <w:trPr>
          <w:trHeight w:val="271"/>
        </w:trPr>
        <w:tc>
          <w:tcPr>
            <w:tcW w:w="3763" w:type="dxa"/>
          </w:tcPr>
          <w:p w14:paraId="6BF54837" w14:textId="77777777" w:rsidR="00B84DD1" w:rsidRDefault="00B84DD1" w:rsidP="00DF49F3">
            <w:r>
              <w:t>hour(s)</w:t>
            </w:r>
          </w:p>
        </w:tc>
        <w:tc>
          <w:tcPr>
            <w:tcW w:w="2688" w:type="dxa"/>
          </w:tcPr>
          <w:p w14:paraId="3BE04BE2" w14:textId="77777777" w:rsidR="00B84DD1" w:rsidRDefault="00B84DD1" w:rsidP="00DF49F3">
            <w:r>
              <w:t>h</w:t>
            </w:r>
          </w:p>
        </w:tc>
      </w:tr>
      <w:tr w:rsidR="00B84DD1" w14:paraId="7A7D59A0" w14:textId="77777777" w:rsidTr="001A5B2C">
        <w:trPr>
          <w:trHeight w:val="271"/>
        </w:trPr>
        <w:tc>
          <w:tcPr>
            <w:tcW w:w="3763" w:type="dxa"/>
          </w:tcPr>
          <w:p w14:paraId="79FB4B26" w14:textId="77777777" w:rsidR="00B84DD1" w:rsidRDefault="00B84DD1" w:rsidP="00DF49F3">
            <w:r>
              <w:t>minute(s)</w:t>
            </w:r>
          </w:p>
        </w:tc>
        <w:tc>
          <w:tcPr>
            <w:tcW w:w="2688" w:type="dxa"/>
          </w:tcPr>
          <w:p w14:paraId="387EFB59" w14:textId="77777777" w:rsidR="00B84DD1" w:rsidRDefault="00B84DD1" w:rsidP="00DF49F3">
            <w:r>
              <w:t>min</w:t>
            </w:r>
          </w:p>
        </w:tc>
      </w:tr>
      <w:tr w:rsidR="00B84DD1" w14:paraId="3A2F4875" w14:textId="77777777" w:rsidTr="001A5B2C">
        <w:trPr>
          <w:trHeight w:val="271"/>
        </w:trPr>
        <w:tc>
          <w:tcPr>
            <w:tcW w:w="3763" w:type="dxa"/>
          </w:tcPr>
          <w:p w14:paraId="35E4363A" w14:textId="77777777" w:rsidR="00B84DD1" w:rsidRDefault="00B84DD1" w:rsidP="00DF49F3">
            <w:r>
              <w:t>second(s)</w:t>
            </w:r>
          </w:p>
        </w:tc>
        <w:tc>
          <w:tcPr>
            <w:tcW w:w="2688" w:type="dxa"/>
          </w:tcPr>
          <w:p w14:paraId="0F012684" w14:textId="77777777" w:rsidR="00B84DD1" w:rsidRDefault="00B84DD1" w:rsidP="00DF49F3">
            <w:r>
              <w:t>s</w:t>
            </w:r>
          </w:p>
        </w:tc>
      </w:tr>
      <w:tr w:rsidR="00B84DD1" w14:paraId="6D41881C" w14:textId="77777777" w:rsidTr="001A5B2C">
        <w:trPr>
          <w:trHeight w:val="282"/>
        </w:trPr>
        <w:tc>
          <w:tcPr>
            <w:tcW w:w="3763" w:type="dxa"/>
          </w:tcPr>
          <w:p w14:paraId="42FB7450" w14:textId="77777777" w:rsidR="00B84DD1" w:rsidRDefault="00B84DD1" w:rsidP="00DF49F3">
            <w:r>
              <w:t>day(s)</w:t>
            </w:r>
          </w:p>
        </w:tc>
        <w:tc>
          <w:tcPr>
            <w:tcW w:w="2688" w:type="dxa"/>
          </w:tcPr>
          <w:p w14:paraId="43AA09AA" w14:textId="77777777" w:rsidR="00B84DD1" w:rsidRDefault="00B84DD1" w:rsidP="00DF49F3">
            <w:r>
              <w:t>day(s)</w:t>
            </w:r>
          </w:p>
        </w:tc>
      </w:tr>
      <w:tr w:rsidR="00B84DD1" w14:paraId="543891B8" w14:textId="77777777" w:rsidTr="001A5B2C">
        <w:trPr>
          <w:trHeight w:val="271"/>
        </w:trPr>
        <w:tc>
          <w:tcPr>
            <w:tcW w:w="3763" w:type="dxa"/>
          </w:tcPr>
          <w:p w14:paraId="060F93B6" w14:textId="77777777" w:rsidR="00B84DD1" w:rsidRDefault="00B84DD1" w:rsidP="00DF49F3">
            <w:r>
              <w:t>liter</w:t>
            </w:r>
          </w:p>
        </w:tc>
        <w:tc>
          <w:tcPr>
            <w:tcW w:w="2688" w:type="dxa"/>
          </w:tcPr>
          <w:p w14:paraId="1EA25236" w14:textId="77777777" w:rsidR="00B84DD1" w:rsidRDefault="00B84DD1" w:rsidP="00DF49F3">
            <w:r>
              <w:t>L</w:t>
            </w:r>
          </w:p>
        </w:tc>
      </w:tr>
      <w:tr w:rsidR="00B84DD1" w14:paraId="1E20CBF2" w14:textId="77777777" w:rsidTr="001A5B2C">
        <w:trPr>
          <w:trHeight w:val="271"/>
        </w:trPr>
        <w:tc>
          <w:tcPr>
            <w:tcW w:w="3763" w:type="dxa"/>
          </w:tcPr>
          <w:p w14:paraId="193B3137" w14:textId="77777777" w:rsidR="00B84DD1" w:rsidRDefault="00B84DD1" w:rsidP="00DF49F3">
            <w:r>
              <w:t>per unit</w:t>
            </w:r>
          </w:p>
        </w:tc>
        <w:tc>
          <w:tcPr>
            <w:tcW w:w="2688" w:type="dxa"/>
          </w:tcPr>
          <w:p w14:paraId="0EDBB7A4" w14:textId="77777777" w:rsidR="00B84DD1" w:rsidRDefault="001A5B2C" w:rsidP="00DF49F3">
            <w:r>
              <w:t xml:space="preserve">/unit  </w:t>
            </w:r>
            <w:r w:rsidR="00B84DD1">
              <w:t>(</w:t>
            </w:r>
            <w:r w:rsidR="00B84DD1" w:rsidRPr="00B84DD1">
              <w:rPr>
                <w:i/>
              </w:rPr>
              <w:t>e.g.</w:t>
            </w:r>
            <w:r w:rsidR="00B84DD1">
              <w:t>, /min)</w:t>
            </w:r>
          </w:p>
        </w:tc>
      </w:tr>
      <w:tr w:rsidR="00B84DD1" w14:paraId="514F50B7" w14:textId="77777777" w:rsidTr="001A5B2C">
        <w:trPr>
          <w:trHeight w:val="282"/>
        </w:trPr>
        <w:tc>
          <w:tcPr>
            <w:tcW w:w="3763" w:type="dxa"/>
          </w:tcPr>
          <w:p w14:paraId="6B3CD3AF" w14:textId="77777777" w:rsidR="00B84DD1" w:rsidRDefault="00B84DD1" w:rsidP="00DF49F3">
            <w:r>
              <w:t>micro</w:t>
            </w:r>
          </w:p>
        </w:tc>
        <w:tc>
          <w:tcPr>
            <w:tcW w:w="2688" w:type="dxa"/>
          </w:tcPr>
          <w:p w14:paraId="1791D970" w14:textId="77777777" w:rsidR="00B84DD1" w:rsidRDefault="00B84DD1" w:rsidP="00DF49F3">
            <w:r>
              <w:t>µ</w:t>
            </w:r>
          </w:p>
        </w:tc>
      </w:tr>
      <w:tr w:rsidR="00B84DD1" w14:paraId="2DF6C048" w14:textId="77777777" w:rsidTr="001A5B2C">
        <w:trPr>
          <w:trHeight w:val="282"/>
        </w:trPr>
        <w:tc>
          <w:tcPr>
            <w:tcW w:w="3763" w:type="dxa"/>
          </w:tcPr>
          <w:p w14:paraId="6AD84AB4" w14:textId="77777777" w:rsidR="00B84DD1" w:rsidRDefault="00B84DD1" w:rsidP="00DF49F3">
            <w:r>
              <w:t>fold</w:t>
            </w:r>
          </w:p>
        </w:tc>
        <w:tc>
          <w:tcPr>
            <w:tcW w:w="2688" w:type="dxa"/>
          </w:tcPr>
          <w:p w14:paraId="06B6CD83" w14:textId="77777777" w:rsidR="00B84DD1" w:rsidRDefault="00B84DD1" w:rsidP="00DF49F3">
            <w:r>
              <w:t xml:space="preserve">-fold </w:t>
            </w:r>
            <w:r w:rsidR="001A5B2C">
              <w:t xml:space="preserve"> </w:t>
            </w:r>
            <w:r>
              <w:t>(</w:t>
            </w:r>
            <w:r w:rsidRPr="00B84DD1">
              <w:rPr>
                <w:i/>
              </w:rPr>
              <w:t>e.g.</w:t>
            </w:r>
            <w:r>
              <w:t>, 3.2-fold)</w:t>
            </w:r>
          </w:p>
        </w:tc>
      </w:tr>
      <w:tr w:rsidR="00B84DD1" w14:paraId="5225E4B3" w14:textId="77777777" w:rsidTr="001A5B2C">
        <w:trPr>
          <w:trHeight w:val="282"/>
        </w:trPr>
        <w:tc>
          <w:tcPr>
            <w:tcW w:w="3763" w:type="dxa"/>
          </w:tcPr>
          <w:p w14:paraId="6E3B4BA4" w14:textId="77777777" w:rsidR="00B84DD1" w:rsidRDefault="001A5B2C" w:rsidP="00DF49F3">
            <w:r>
              <w:t>exponents</w:t>
            </w:r>
          </w:p>
        </w:tc>
        <w:tc>
          <w:tcPr>
            <w:tcW w:w="2688" w:type="dxa"/>
          </w:tcPr>
          <w:p w14:paraId="73D1C956" w14:textId="77777777" w:rsidR="00B84DD1" w:rsidRDefault="001A5B2C" w:rsidP="00DF49F3">
            <w:r>
              <w:t>^  (</w:t>
            </w:r>
            <w:r w:rsidRPr="001A5B2C">
              <w:rPr>
                <w:i/>
              </w:rPr>
              <w:t>e.g.</w:t>
            </w:r>
            <w:r>
              <w:t>, 10^-6)</w:t>
            </w:r>
          </w:p>
        </w:tc>
      </w:tr>
      <w:tr w:rsidR="00B84DD1" w14:paraId="45D89594" w14:textId="77777777" w:rsidTr="001A5B2C">
        <w:trPr>
          <w:trHeight w:val="282"/>
        </w:trPr>
        <w:tc>
          <w:tcPr>
            <w:tcW w:w="3763" w:type="dxa"/>
          </w:tcPr>
          <w:p w14:paraId="12C375A1" w14:textId="77777777" w:rsidR="00B84DD1" w:rsidRDefault="001A5B2C" w:rsidP="00DF49F3">
            <w:r>
              <w:t>less than, less than or equal to</w:t>
            </w:r>
          </w:p>
        </w:tc>
        <w:tc>
          <w:tcPr>
            <w:tcW w:w="2688" w:type="dxa"/>
          </w:tcPr>
          <w:p w14:paraId="6F8469B7" w14:textId="77777777" w:rsidR="00B84DD1" w:rsidRDefault="001A5B2C" w:rsidP="00DF49F3">
            <w:r>
              <w:t xml:space="preserve">&lt; , </w:t>
            </w:r>
            <w:r>
              <w:rPr>
                <w:rFonts w:cs="Calibri"/>
              </w:rPr>
              <w:t>≤</w:t>
            </w:r>
          </w:p>
        </w:tc>
      </w:tr>
      <w:tr w:rsidR="00B84DD1" w14:paraId="463C8074" w14:textId="77777777" w:rsidTr="001A5B2C">
        <w:trPr>
          <w:trHeight w:val="282"/>
        </w:trPr>
        <w:tc>
          <w:tcPr>
            <w:tcW w:w="3763" w:type="dxa"/>
          </w:tcPr>
          <w:p w14:paraId="20EF3199" w14:textId="77777777" w:rsidR="00B84DD1" w:rsidRDefault="001A5B2C" w:rsidP="00DF49F3">
            <w:r>
              <w:t>greater than, greater than or equal to</w:t>
            </w:r>
          </w:p>
        </w:tc>
        <w:tc>
          <w:tcPr>
            <w:tcW w:w="2688" w:type="dxa"/>
          </w:tcPr>
          <w:p w14:paraId="134E8477" w14:textId="77777777" w:rsidR="00B84DD1" w:rsidRDefault="001A5B2C" w:rsidP="00DF49F3">
            <w:r>
              <w:t xml:space="preserve">&gt; , </w:t>
            </w:r>
            <w:r>
              <w:rPr>
                <w:rFonts w:cs="Calibri"/>
              </w:rPr>
              <w:t>≥</w:t>
            </w:r>
          </w:p>
        </w:tc>
      </w:tr>
      <w:tr w:rsidR="00B84DD1" w14:paraId="60DFBD46" w14:textId="77777777" w:rsidTr="001A5B2C">
        <w:trPr>
          <w:trHeight w:val="282"/>
        </w:trPr>
        <w:tc>
          <w:tcPr>
            <w:tcW w:w="3763" w:type="dxa"/>
          </w:tcPr>
          <w:p w14:paraId="1A18B6F6" w14:textId="77777777" w:rsidR="00B84DD1" w:rsidRDefault="001A5B2C" w:rsidP="00DF49F3">
            <w:r>
              <w:t>plus or minus</w:t>
            </w:r>
          </w:p>
        </w:tc>
        <w:tc>
          <w:tcPr>
            <w:tcW w:w="2688" w:type="dxa"/>
          </w:tcPr>
          <w:p w14:paraId="412FC685" w14:textId="77777777" w:rsidR="00B84DD1" w:rsidRDefault="001A5B2C" w:rsidP="00DF49F3">
            <w:r>
              <w:t>±</w:t>
            </w:r>
          </w:p>
        </w:tc>
      </w:tr>
    </w:tbl>
    <w:p w14:paraId="026D01EC" w14:textId="77777777" w:rsidR="00B6508A" w:rsidRPr="00B6508A" w:rsidRDefault="00B6508A" w:rsidP="00B6508A">
      <w:pPr>
        <w:pStyle w:val="ListParagraph"/>
        <w:ind w:left="1446"/>
        <w:rPr>
          <w:rFonts w:cs="Calibri"/>
        </w:rPr>
      </w:pPr>
    </w:p>
    <w:p w14:paraId="2AEF65E5" w14:textId="77777777" w:rsidR="003A40AE" w:rsidRDefault="003A40AE" w:rsidP="003A40AE">
      <w:pPr>
        <w:pStyle w:val="ListParagraph"/>
        <w:numPr>
          <w:ilvl w:val="0"/>
          <w:numId w:val="29"/>
        </w:numPr>
      </w:pPr>
      <w:r>
        <w:t>Use molar concentration rather than moles per liter(i.e., use µM rather than</w:t>
      </w:r>
      <w:r>
        <w:rPr>
          <w:rFonts w:cs="Calibri"/>
        </w:rPr>
        <w:t xml:space="preserve"> </w:t>
      </w:r>
      <w:r>
        <w:rPr>
          <w:rFonts w:eastAsia="Calibri" w:cs="Calibri"/>
          <w:lang w:eastAsia="zh-CN"/>
        </w:rPr>
        <w:t>µmol/L). In the case of natural products, the use if grams per liter (i.e., µg/mL) may be necessary.</w:t>
      </w:r>
    </w:p>
    <w:p w14:paraId="3D24CDA6" w14:textId="77777777" w:rsidR="003A40AE" w:rsidRDefault="003A40AE" w:rsidP="003A40AE">
      <w:pPr>
        <w:pStyle w:val="ListParagraph"/>
        <w:numPr>
          <w:ilvl w:val="0"/>
          <w:numId w:val="29"/>
        </w:numPr>
      </w:pPr>
      <w:r>
        <w:rPr>
          <w:lang w:eastAsia="zh-CN"/>
        </w:rPr>
        <w:t>Do not convert gram concentrations (</w:t>
      </w:r>
      <w:r>
        <w:rPr>
          <w:i/>
          <w:lang w:eastAsia="zh-CN"/>
        </w:rPr>
        <w:t>e.g.</w:t>
      </w:r>
      <w:r>
        <w:rPr>
          <w:lang w:eastAsia="zh-CN"/>
        </w:rPr>
        <w:t>, µg/mL) to molar concentrations (</w:t>
      </w:r>
      <w:r>
        <w:rPr>
          <w:i/>
          <w:lang w:eastAsia="zh-CN"/>
        </w:rPr>
        <w:t>e.g.</w:t>
      </w:r>
      <w:r>
        <w:rPr>
          <w:lang w:eastAsia="zh-CN"/>
        </w:rPr>
        <w:t>, µM), even if the molecular weight of the compound is provided.</w:t>
      </w:r>
    </w:p>
    <w:p w14:paraId="47F22069" w14:textId="77777777" w:rsidR="003A40AE" w:rsidRDefault="003A40AE" w:rsidP="003A40AE">
      <w:pPr>
        <w:pStyle w:val="ListParagraph"/>
        <w:numPr>
          <w:ilvl w:val="0"/>
          <w:numId w:val="29"/>
        </w:numPr>
      </w:pPr>
      <w:r>
        <w:rPr>
          <w:lang w:eastAsia="zh-CN"/>
        </w:rPr>
        <w:t xml:space="preserve">If the units provided for a given field are different from the units in its corresponding drop-down menu, convert the units provided in the study report to the units provided in the drop-down menu. If this is not possible (for example, µg/mL cannot be converted to µM for </w:t>
      </w:r>
      <w:r>
        <w:rPr>
          <w:u w:val="single"/>
          <w:lang w:eastAsia="zh-CN"/>
        </w:rPr>
        <w:t>natural product mixtures</w:t>
      </w:r>
      <w:r>
        <w:rPr>
          <w:lang w:eastAsia="zh-CN"/>
        </w:rPr>
        <w:t xml:space="preserve"> because there is not a molecular weight available for the conversion), add the new unit to the drop-down menu.</w:t>
      </w:r>
    </w:p>
    <w:p w14:paraId="2ED24472" w14:textId="77777777" w:rsidR="00EE325A" w:rsidRPr="00D106EE" w:rsidRDefault="00EE325A" w:rsidP="00DF49F3"/>
    <w:sectPr w:rsidR="00EE325A" w:rsidRPr="00D106EE" w:rsidSect="00A84693">
      <w:footerReference w:type="default" r:id="rId4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Jessica Sontheimer" w:date="2017-03-08T14:41:00Z" w:initials="JS">
    <w:p w14:paraId="7D2969A9" w14:textId="77777777" w:rsidR="00350636" w:rsidRDefault="00350636">
      <w:pPr>
        <w:pStyle w:val="CommentText"/>
      </w:pPr>
      <w:r>
        <w:rPr>
          <w:rStyle w:val="CommentReference"/>
        </w:rPr>
        <w:annotationRef/>
      </w:r>
      <w:r>
        <w:t xml:space="preserve">Update screenshot with internal comment </w:t>
      </w:r>
    </w:p>
  </w:comment>
  <w:comment w:id="21" w:author="Rachael Morley" w:date="2018-08-05T09:06:00Z" w:initials="RM">
    <w:p w14:paraId="456AEE3E" w14:textId="77777777" w:rsidR="00837ADA" w:rsidRDefault="00837ADA" w:rsidP="00837ADA">
      <w:pPr>
        <w:pStyle w:val="CommentText"/>
      </w:pPr>
      <w:r>
        <w:rPr>
          <w:rStyle w:val="CommentReference"/>
        </w:rPr>
        <w:annotationRef/>
      </w:r>
      <w:r>
        <w:t>Modified from in vitro enzyme induction</w:t>
      </w:r>
    </w:p>
  </w:comment>
  <w:comment w:id="26" w:author="Rachael Morley" w:date="2018-08-05T09:09:00Z" w:initials="RM">
    <w:p w14:paraId="0CCC4D59" w14:textId="731C5C74" w:rsidR="00837ADA" w:rsidRDefault="00837ADA">
      <w:pPr>
        <w:pStyle w:val="CommentText"/>
      </w:pPr>
      <w:r>
        <w:rPr>
          <w:rStyle w:val="CommentReference"/>
        </w:rPr>
        <w:annotationRef/>
      </w:r>
      <w:r>
        <w:t>Linked?</w:t>
      </w:r>
    </w:p>
  </w:comment>
  <w:comment w:id="31" w:author="Jessica Sontheimer" w:date="2017-03-10T10:02:00Z" w:initials="JS">
    <w:p w14:paraId="38C76BA3" w14:textId="77777777" w:rsidR="00122F70" w:rsidRDefault="00122F70">
      <w:pPr>
        <w:pStyle w:val="CommentText"/>
      </w:pPr>
      <w:r>
        <w:rPr>
          <w:rStyle w:val="CommentReference"/>
        </w:rPr>
        <w:annotationRef/>
      </w:r>
      <w:r>
        <w:t>Chris has not yet implemented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2969A9" w15:done="0"/>
  <w15:commentEx w15:paraId="456AEE3E" w15:done="0"/>
  <w15:commentEx w15:paraId="0CCC4D59" w15:done="0"/>
  <w15:commentEx w15:paraId="38C76BA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2969A9" w16cid:durableId="1EE3E0EA"/>
  <w16cid:commentId w16cid:paraId="456AEE3E" w16cid:durableId="20F2CC14"/>
  <w16cid:commentId w16cid:paraId="0CCC4D59" w16cid:durableId="1F113D31"/>
  <w16cid:commentId w16cid:paraId="38C76BA3" w16cid:durableId="1EE3E0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AEF0A" w14:textId="77777777" w:rsidR="0004270F" w:rsidRDefault="0004270F" w:rsidP="00DF49F3">
      <w:r>
        <w:separator/>
      </w:r>
    </w:p>
  </w:endnote>
  <w:endnote w:type="continuationSeparator" w:id="0">
    <w:p w14:paraId="70D1D1D6" w14:textId="77777777" w:rsidR="0004270F" w:rsidRDefault="0004270F" w:rsidP="00DF4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3236707"/>
      <w:docPartObj>
        <w:docPartGallery w:val="Page Numbers (Bottom of Page)"/>
        <w:docPartUnique/>
      </w:docPartObj>
    </w:sdtPr>
    <w:sdtEndPr>
      <w:rPr>
        <w:color w:val="7F7F7F" w:themeColor="background1" w:themeShade="7F"/>
        <w:spacing w:val="60"/>
      </w:rPr>
    </w:sdtEndPr>
    <w:sdtContent>
      <w:p w14:paraId="3B059669" w14:textId="77777777" w:rsidR="002C6C03" w:rsidRDefault="002C6C03" w:rsidP="00DF49F3">
        <w:pPr>
          <w:pStyle w:val="Footer"/>
        </w:pPr>
        <w:r>
          <w:fldChar w:fldCharType="begin"/>
        </w:r>
        <w:r>
          <w:instrText xml:space="preserve"> PAGE   \* MERGEFORMAT </w:instrText>
        </w:r>
        <w:r>
          <w:fldChar w:fldCharType="separate"/>
        </w:r>
        <w:r w:rsidR="00951F76">
          <w:rPr>
            <w:noProof/>
          </w:rPr>
          <w:t>14</w:t>
        </w:r>
        <w:r>
          <w:rPr>
            <w:noProof/>
          </w:rPr>
          <w:fldChar w:fldCharType="end"/>
        </w:r>
        <w:r>
          <w:t xml:space="preserve"> | </w:t>
        </w:r>
        <w:r>
          <w:rPr>
            <w:color w:val="7F7F7F" w:themeColor="background1" w:themeShade="7F"/>
            <w:spacing w:val="60"/>
          </w:rPr>
          <w:t>Page</w:t>
        </w:r>
      </w:p>
    </w:sdtContent>
  </w:sdt>
  <w:p w14:paraId="6068116F" w14:textId="77777777" w:rsidR="002C6C03" w:rsidRPr="00D4073D" w:rsidRDefault="002C6C03" w:rsidP="00DF49F3">
    <w:pPr>
      <w:pStyle w:val="Footer"/>
    </w:pPr>
    <w:r w:rsidRPr="00D4073D">
      <w:t>NaPDI Informatics Core Documents- Repository Data Entry SOPs</w:t>
    </w:r>
    <w:r w:rsidR="005630AD">
      <w:t xml:space="preserve"> / In vitro Enzyme Inhibition</w:t>
    </w:r>
    <w:r w:rsidR="00436BC0">
      <w:t xml:space="preserve">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80A766" w14:textId="77777777" w:rsidR="0004270F" w:rsidRDefault="0004270F" w:rsidP="00DF49F3">
      <w:r>
        <w:separator/>
      </w:r>
    </w:p>
  </w:footnote>
  <w:footnote w:type="continuationSeparator" w:id="0">
    <w:p w14:paraId="39D026BA" w14:textId="77777777" w:rsidR="0004270F" w:rsidRDefault="0004270F" w:rsidP="00DF4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2B2D"/>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366C78"/>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FE4144"/>
    <w:multiLevelType w:val="hybridMultilevel"/>
    <w:tmpl w:val="12280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B4205"/>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5B7C57"/>
    <w:multiLevelType w:val="hybridMultilevel"/>
    <w:tmpl w:val="EAA41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A66ACE"/>
    <w:multiLevelType w:val="multilevel"/>
    <w:tmpl w:val="7CF42004"/>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1DF27C5"/>
    <w:multiLevelType w:val="hybridMultilevel"/>
    <w:tmpl w:val="12328C96"/>
    <w:lvl w:ilvl="0" w:tplc="A8961B1A">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15:restartNumberingAfterBreak="0">
    <w:nsid w:val="2518531D"/>
    <w:multiLevelType w:val="hybridMultilevel"/>
    <w:tmpl w:val="A39E94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D93097"/>
    <w:multiLevelType w:val="hybridMultilevel"/>
    <w:tmpl w:val="5A2CA66A"/>
    <w:lvl w:ilvl="0" w:tplc="9500AD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F435296"/>
    <w:multiLevelType w:val="hybridMultilevel"/>
    <w:tmpl w:val="12360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6B1BB4"/>
    <w:multiLevelType w:val="hybridMultilevel"/>
    <w:tmpl w:val="F9E8F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60A4EE9"/>
    <w:multiLevelType w:val="multilevel"/>
    <w:tmpl w:val="1B3E98C0"/>
    <w:lvl w:ilvl="0">
      <w:start w:val="3"/>
      <w:numFmt w:val="decimal"/>
      <w:lvlText w:val="%1"/>
      <w:lvlJc w:val="left"/>
      <w:pPr>
        <w:ind w:left="360" w:hanging="360"/>
      </w:pPr>
    </w:lvl>
    <w:lvl w:ilvl="1">
      <w:start w:val="5"/>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2" w15:restartNumberingAfterBreak="0">
    <w:nsid w:val="3E852782"/>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3402436"/>
    <w:multiLevelType w:val="multilevel"/>
    <w:tmpl w:val="05E438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44FD6114"/>
    <w:multiLevelType w:val="hybridMultilevel"/>
    <w:tmpl w:val="0978A4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5" w15:restartNumberingAfterBreak="0">
    <w:nsid w:val="48A07774"/>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5127041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59334BC"/>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A36094B"/>
    <w:multiLevelType w:val="multilevel"/>
    <w:tmpl w:val="A0846D64"/>
    <w:lvl w:ilvl="0">
      <w:start w:val="4"/>
      <w:numFmt w:val="decimal"/>
      <w:lvlText w:val="%1"/>
      <w:lvlJc w:val="left"/>
      <w:pPr>
        <w:ind w:left="360" w:hanging="360"/>
      </w:pPr>
      <w:rPr>
        <w:rFonts w:hint="default"/>
      </w:rPr>
    </w:lvl>
    <w:lvl w:ilvl="1">
      <w:start w:val="3"/>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B71439C"/>
    <w:multiLevelType w:val="multilevel"/>
    <w:tmpl w:val="1032A548"/>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DB362B4"/>
    <w:multiLevelType w:val="multilevel"/>
    <w:tmpl w:val="A40AA76E"/>
    <w:lvl w:ilvl="0">
      <w:start w:val="1"/>
      <w:numFmt w:val="bullet"/>
      <w:lvlText w:val=""/>
      <w:lvlJc w:val="left"/>
      <w:pPr>
        <w:ind w:left="1800" w:hanging="360"/>
      </w:pPr>
      <w:rPr>
        <w:rFonts w:ascii="Symbol" w:hAnsi="Symbol" w:hint="default"/>
      </w:rPr>
    </w:lvl>
    <w:lvl w:ilvl="1">
      <w:start w:val="1"/>
      <w:numFmt w:val="decimal"/>
      <w:lvlText w:val="%1.%2"/>
      <w:lvlJc w:val="left"/>
      <w:pPr>
        <w:ind w:left="1944" w:hanging="504"/>
      </w:pPr>
      <w:rPr>
        <w:rFonts w:hint="default"/>
        <w:b w:val="0"/>
        <w:i w:val="0"/>
      </w:rPr>
    </w:lvl>
    <w:lvl w:ilvl="2">
      <w:start w:val="1"/>
      <w:numFmt w:val="bullet"/>
      <w:lvlText w:val=""/>
      <w:lvlJc w:val="left"/>
      <w:pPr>
        <w:ind w:left="2160" w:hanging="72"/>
      </w:pPr>
      <w:rPr>
        <w:rFonts w:ascii="Symbol" w:hAnsi="Symbol" w:hint="default"/>
      </w:rPr>
    </w:lvl>
    <w:lvl w:ilvl="3">
      <w:start w:val="1"/>
      <w:numFmt w:val="decimal"/>
      <w:lvlText w:val="%1.%2.%3.%4"/>
      <w:lvlJc w:val="left"/>
      <w:pPr>
        <w:ind w:left="216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2880" w:hanging="1440"/>
      </w:pPr>
      <w:rPr>
        <w:rFonts w:hint="default"/>
      </w:rPr>
    </w:lvl>
  </w:abstractNum>
  <w:abstractNum w:abstractNumId="21" w15:restartNumberingAfterBreak="0">
    <w:nsid w:val="61B77952"/>
    <w:multiLevelType w:val="multilevel"/>
    <w:tmpl w:val="FC2843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 w15:restartNumberingAfterBreak="0">
    <w:nsid w:val="64D1740C"/>
    <w:multiLevelType w:val="hybridMultilevel"/>
    <w:tmpl w:val="EF60CC6E"/>
    <w:lvl w:ilvl="0" w:tplc="0409000B">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7BC72C5"/>
    <w:multiLevelType w:val="multilevel"/>
    <w:tmpl w:val="8A1019EA"/>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A3135F6"/>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C7D3D36"/>
    <w:multiLevelType w:val="multilevel"/>
    <w:tmpl w:val="0000385C"/>
    <w:lvl w:ilvl="0">
      <w:start w:val="1"/>
      <w:numFmt w:val="bullet"/>
      <w:lvlText w:val=""/>
      <w:lvlJc w:val="left"/>
      <w:pPr>
        <w:ind w:left="1446" w:hanging="360"/>
      </w:pPr>
      <w:rPr>
        <w:rFonts w:ascii="Symbol" w:hAnsi="Symbol" w:cs="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cs="Wingdings" w:hint="default"/>
      </w:rPr>
    </w:lvl>
  </w:abstractNum>
  <w:abstractNum w:abstractNumId="26" w15:restartNumberingAfterBreak="0">
    <w:nsid w:val="6C967EFB"/>
    <w:multiLevelType w:val="multilevel"/>
    <w:tmpl w:val="8D7AF698"/>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DD0046E"/>
    <w:multiLevelType w:val="hybridMultilevel"/>
    <w:tmpl w:val="CAC6A7D0"/>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8" w15:restartNumberingAfterBreak="0">
    <w:nsid w:val="793D6AFE"/>
    <w:multiLevelType w:val="multilevel"/>
    <w:tmpl w:val="FCB0A2FC"/>
    <w:lvl w:ilvl="0">
      <w:start w:val="4"/>
      <w:numFmt w:val="decimal"/>
      <w:lvlText w:val="%1"/>
      <w:lvlJc w:val="left"/>
      <w:pPr>
        <w:ind w:left="360" w:hanging="360"/>
      </w:pPr>
      <w:rPr>
        <w:rFonts w:hint="default"/>
      </w:rPr>
    </w:lvl>
    <w:lvl w:ilvl="1">
      <w:start w:val="1"/>
      <w:numFmt w:val="decimal"/>
      <w:lvlText w:val="%1.%2"/>
      <w:lvlJc w:val="left"/>
      <w:pPr>
        <w:ind w:left="504" w:hanging="504"/>
      </w:pPr>
      <w:rPr>
        <w:rFonts w:hint="default"/>
        <w:b w:val="0"/>
        <w:i w:val="0"/>
      </w:rPr>
    </w:lvl>
    <w:lvl w:ilvl="2">
      <w:start w:val="1"/>
      <w:numFmt w:val="decimal"/>
      <w:lvlText w:val="%1.%2.%3"/>
      <w:lvlJc w:val="left"/>
      <w:pPr>
        <w:ind w:left="720" w:hanging="72"/>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CEE7900"/>
    <w:multiLevelType w:val="multilevel"/>
    <w:tmpl w:val="A40AA76E"/>
    <w:lvl w:ilvl="0">
      <w:start w:val="1"/>
      <w:numFmt w:val="bullet"/>
      <w:lvlText w:val=""/>
      <w:lvlJc w:val="left"/>
      <w:pPr>
        <w:ind w:left="360" w:hanging="360"/>
      </w:pPr>
      <w:rPr>
        <w:rFonts w:ascii="Symbol" w:hAnsi="Symbol" w:hint="default"/>
      </w:rPr>
    </w:lvl>
    <w:lvl w:ilvl="1">
      <w:start w:val="1"/>
      <w:numFmt w:val="decimal"/>
      <w:lvlText w:val="%1.%2"/>
      <w:lvlJc w:val="left"/>
      <w:pPr>
        <w:ind w:left="504" w:hanging="504"/>
      </w:pPr>
      <w:rPr>
        <w:rFonts w:hint="default"/>
        <w:b w:val="0"/>
        <w:i w:val="0"/>
      </w:rPr>
    </w:lvl>
    <w:lvl w:ilvl="2">
      <w:start w:val="1"/>
      <w:numFmt w:val="bullet"/>
      <w:lvlText w:val=""/>
      <w:lvlJc w:val="left"/>
      <w:pPr>
        <w:ind w:left="720" w:hanging="72"/>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7"/>
  </w:num>
  <w:num w:numId="3">
    <w:abstractNumId w:val="4"/>
  </w:num>
  <w:num w:numId="4">
    <w:abstractNumId w:val="22"/>
  </w:num>
  <w:num w:numId="5">
    <w:abstractNumId w:val="27"/>
  </w:num>
  <w:num w:numId="6">
    <w:abstractNumId w:val="14"/>
  </w:num>
  <w:num w:numId="7">
    <w:abstractNumId w:val="3"/>
  </w:num>
  <w:num w:numId="8">
    <w:abstractNumId w:val="5"/>
  </w:num>
  <w:num w:numId="9">
    <w:abstractNumId w:val="23"/>
  </w:num>
  <w:num w:numId="10">
    <w:abstractNumId w:val="13"/>
  </w:num>
  <w:num w:numId="11">
    <w:abstractNumId w:val="26"/>
  </w:num>
  <w:num w:numId="12">
    <w:abstractNumId w:val="28"/>
  </w:num>
  <w:num w:numId="13">
    <w:abstractNumId w:val="18"/>
  </w:num>
  <w:num w:numId="14">
    <w:abstractNumId w:val="0"/>
  </w:num>
  <w:num w:numId="15">
    <w:abstractNumId w:val="12"/>
  </w:num>
  <w:num w:numId="16">
    <w:abstractNumId w:val="24"/>
  </w:num>
  <w:num w:numId="17">
    <w:abstractNumId w:val="19"/>
  </w:num>
  <w:num w:numId="18">
    <w:abstractNumId w:val="1"/>
  </w:num>
  <w:num w:numId="19">
    <w:abstractNumId w:val="20"/>
  </w:num>
  <w:num w:numId="20">
    <w:abstractNumId w:val="16"/>
  </w:num>
  <w:num w:numId="21">
    <w:abstractNumId w:val="29"/>
  </w:num>
  <w:num w:numId="22">
    <w:abstractNumId w:val="21"/>
  </w:num>
  <w:num w:numId="23">
    <w:abstractNumId w:val="17"/>
  </w:num>
  <w:num w:numId="24">
    <w:abstractNumId w:val="15"/>
  </w:num>
  <w:num w:numId="25">
    <w:abstractNumId w:val="8"/>
  </w:num>
  <w:num w:numId="26">
    <w:abstractNumId w:val="6"/>
  </w:num>
  <w:num w:numId="27">
    <w:abstractNumId w:val="9"/>
  </w:num>
  <w:num w:numId="28">
    <w:abstractNumId w:val="25"/>
  </w:num>
  <w:num w:numId="29">
    <w:abstractNumId w:val="14"/>
  </w:num>
  <w:num w:numId="30">
    <w:abstractNumId w:val="11"/>
  </w:num>
  <w:num w:numId="31">
    <w:abstractNumId w:val="10"/>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irer, Caroline">
    <w15:presenceInfo w15:providerId="AD" w15:userId="S::cab327@pitt.edu::7a772316-759e-44b4-ac76-7c99f6ade7a6"/>
  </w15:person>
  <w15:person w15:author="Rachael Morley">
    <w15:presenceInfo w15:providerId="Windows Live" w15:userId="01b1f3fcce741b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5183"/>
    <w:rsid w:val="000028A9"/>
    <w:rsid w:val="00005F21"/>
    <w:rsid w:val="00020C40"/>
    <w:rsid w:val="00026F90"/>
    <w:rsid w:val="00027147"/>
    <w:rsid w:val="00030365"/>
    <w:rsid w:val="0003509C"/>
    <w:rsid w:val="0004270F"/>
    <w:rsid w:val="0004458E"/>
    <w:rsid w:val="00045DD1"/>
    <w:rsid w:val="00046C86"/>
    <w:rsid w:val="00050DF6"/>
    <w:rsid w:val="00051DCC"/>
    <w:rsid w:val="00065C7D"/>
    <w:rsid w:val="00071E6E"/>
    <w:rsid w:val="00072814"/>
    <w:rsid w:val="00075183"/>
    <w:rsid w:val="00087A69"/>
    <w:rsid w:val="00091FD7"/>
    <w:rsid w:val="00092C43"/>
    <w:rsid w:val="00093B95"/>
    <w:rsid w:val="000960AB"/>
    <w:rsid w:val="000A0531"/>
    <w:rsid w:val="000A1658"/>
    <w:rsid w:val="000A28DC"/>
    <w:rsid w:val="000A4B24"/>
    <w:rsid w:val="000A6D84"/>
    <w:rsid w:val="000B0537"/>
    <w:rsid w:val="000B3AA2"/>
    <w:rsid w:val="000B6139"/>
    <w:rsid w:val="000B6873"/>
    <w:rsid w:val="000C12C1"/>
    <w:rsid w:val="000C583A"/>
    <w:rsid w:val="000C6EA5"/>
    <w:rsid w:val="000E3767"/>
    <w:rsid w:val="000E42E6"/>
    <w:rsid w:val="000E49AA"/>
    <w:rsid w:val="000F59A5"/>
    <w:rsid w:val="00100170"/>
    <w:rsid w:val="00103604"/>
    <w:rsid w:val="001050C5"/>
    <w:rsid w:val="0011790C"/>
    <w:rsid w:val="00122F70"/>
    <w:rsid w:val="00123E6B"/>
    <w:rsid w:val="00133C3D"/>
    <w:rsid w:val="001356F6"/>
    <w:rsid w:val="00135C3E"/>
    <w:rsid w:val="001369F4"/>
    <w:rsid w:val="00143C2E"/>
    <w:rsid w:val="001466F9"/>
    <w:rsid w:val="001475BC"/>
    <w:rsid w:val="001535CC"/>
    <w:rsid w:val="00161AA7"/>
    <w:rsid w:val="00162947"/>
    <w:rsid w:val="00165174"/>
    <w:rsid w:val="001718A5"/>
    <w:rsid w:val="0018289F"/>
    <w:rsid w:val="00183599"/>
    <w:rsid w:val="00185309"/>
    <w:rsid w:val="0018541A"/>
    <w:rsid w:val="00191093"/>
    <w:rsid w:val="001948FF"/>
    <w:rsid w:val="001A17BF"/>
    <w:rsid w:val="001A25DD"/>
    <w:rsid w:val="001A5B2C"/>
    <w:rsid w:val="001A7449"/>
    <w:rsid w:val="001B3292"/>
    <w:rsid w:val="001C027B"/>
    <w:rsid w:val="001C268B"/>
    <w:rsid w:val="001C33FA"/>
    <w:rsid w:val="001C3783"/>
    <w:rsid w:val="001C41A9"/>
    <w:rsid w:val="001C4AAC"/>
    <w:rsid w:val="001C75CE"/>
    <w:rsid w:val="001D0B0C"/>
    <w:rsid w:val="001D0B4D"/>
    <w:rsid w:val="001D3811"/>
    <w:rsid w:val="001E1AC7"/>
    <w:rsid w:val="001F0BEE"/>
    <w:rsid w:val="001F2408"/>
    <w:rsid w:val="001F46FD"/>
    <w:rsid w:val="001F5E85"/>
    <w:rsid w:val="001F7F85"/>
    <w:rsid w:val="002021A4"/>
    <w:rsid w:val="00203CA3"/>
    <w:rsid w:val="0020672C"/>
    <w:rsid w:val="002133BE"/>
    <w:rsid w:val="00214AF9"/>
    <w:rsid w:val="00221521"/>
    <w:rsid w:val="00223D85"/>
    <w:rsid w:val="00225489"/>
    <w:rsid w:val="0023146C"/>
    <w:rsid w:val="0023476E"/>
    <w:rsid w:val="00251063"/>
    <w:rsid w:val="0025151E"/>
    <w:rsid w:val="00252824"/>
    <w:rsid w:val="00252996"/>
    <w:rsid w:val="00252D05"/>
    <w:rsid w:val="002556DF"/>
    <w:rsid w:val="002573C6"/>
    <w:rsid w:val="0025777A"/>
    <w:rsid w:val="00266C33"/>
    <w:rsid w:val="00270FA8"/>
    <w:rsid w:val="00274B01"/>
    <w:rsid w:val="00276EBC"/>
    <w:rsid w:val="00282803"/>
    <w:rsid w:val="00293EDC"/>
    <w:rsid w:val="002A35CD"/>
    <w:rsid w:val="002B1547"/>
    <w:rsid w:val="002B3C00"/>
    <w:rsid w:val="002B58CC"/>
    <w:rsid w:val="002C21DD"/>
    <w:rsid w:val="002C6C03"/>
    <w:rsid w:val="002C6EB4"/>
    <w:rsid w:val="002D5755"/>
    <w:rsid w:val="002E739B"/>
    <w:rsid w:val="002E78DA"/>
    <w:rsid w:val="002F0052"/>
    <w:rsid w:val="002F3CE8"/>
    <w:rsid w:val="002F4CE2"/>
    <w:rsid w:val="002F54AF"/>
    <w:rsid w:val="002F7CF7"/>
    <w:rsid w:val="00303D3B"/>
    <w:rsid w:val="00305E69"/>
    <w:rsid w:val="00312784"/>
    <w:rsid w:val="00313AAD"/>
    <w:rsid w:val="003167FC"/>
    <w:rsid w:val="00316DF1"/>
    <w:rsid w:val="00322F01"/>
    <w:rsid w:val="00326318"/>
    <w:rsid w:val="00334F77"/>
    <w:rsid w:val="0034791A"/>
    <w:rsid w:val="00350636"/>
    <w:rsid w:val="00363F4B"/>
    <w:rsid w:val="00365441"/>
    <w:rsid w:val="00370CF9"/>
    <w:rsid w:val="00377BD1"/>
    <w:rsid w:val="0038269D"/>
    <w:rsid w:val="003827E8"/>
    <w:rsid w:val="00390430"/>
    <w:rsid w:val="00391D5B"/>
    <w:rsid w:val="00392D7E"/>
    <w:rsid w:val="00397B7F"/>
    <w:rsid w:val="003A1257"/>
    <w:rsid w:val="003A40AE"/>
    <w:rsid w:val="003B31C2"/>
    <w:rsid w:val="003B4AF4"/>
    <w:rsid w:val="003C4E78"/>
    <w:rsid w:val="003C616D"/>
    <w:rsid w:val="003D06BA"/>
    <w:rsid w:val="003D221C"/>
    <w:rsid w:val="003D2C02"/>
    <w:rsid w:val="003D512F"/>
    <w:rsid w:val="003E271B"/>
    <w:rsid w:val="003E426D"/>
    <w:rsid w:val="003E4EF0"/>
    <w:rsid w:val="003F0799"/>
    <w:rsid w:val="00403671"/>
    <w:rsid w:val="0040369D"/>
    <w:rsid w:val="0040666D"/>
    <w:rsid w:val="004070A4"/>
    <w:rsid w:val="004334C3"/>
    <w:rsid w:val="00433703"/>
    <w:rsid w:val="00434EE1"/>
    <w:rsid w:val="004357EC"/>
    <w:rsid w:val="00436BC0"/>
    <w:rsid w:val="00436C3A"/>
    <w:rsid w:val="00436CAB"/>
    <w:rsid w:val="00441293"/>
    <w:rsid w:val="004437EB"/>
    <w:rsid w:val="004456D7"/>
    <w:rsid w:val="00450548"/>
    <w:rsid w:val="00450C92"/>
    <w:rsid w:val="00450DE4"/>
    <w:rsid w:val="00451226"/>
    <w:rsid w:val="00457274"/>
    <w:rsid w:val="0046005F"/>
    <w:rsid w:val="004604EB"/>
    <w:rsid w:val="00466E20"/>
    <w:rsid w:val="00467CF0"/>
    <w:rsid w:val="00481BC8"/>
    <w:rsid w:val="00482BED"/>
    <w:rsid w:val="00484276"/>
    <w:rsid w:val="0048581D"/>
    <w:rsid w:val="0048682F"/>
    <w:rsid w:val="004903A6"/>
    <w:rsid w:val="00492B2E"/>
    <w:rsid w:val="00494002"/>
    <w:rsid w:val="00495316"/>
    <w:rsid w:val="004A224C"/>
    <w:rsid w:val="004A5115"/>
    <w:rsid w:val="004A6491"/>
    <w:rsid w:val="004B48B3"/>
    <w:rsid w:val="004C4712"/>
    <w:rsid w:val="004D00A9"/>
    <w:rsid w:val="004D1799"/>
    <w:rsid w:val="004D1998"/>
    <w:rsid w:val="004D4E80"/>
    <w:rsid w:val="004D718E"/>
    <w:rsid w:val="004E0E01"/>
    <w:rsid w:val="004E29A1"/>
    <w:rsid w:val="004E4F24"/>
    <w:rsid w:val="004F3F1E"/>
    <w:rsid w:val="004F68DD"/>
    <w:rsid w:val="00506693"/>
    <w:rsid w:val="005118A3"/>
    <w:rsid w:val="00511DE4"/>
    <w:rsid w:val="00515938"/>
    <w:rsid w:val="005216C4"/>
    <w:rsid w:val="00521D90"/>
    <w:rsid w:val="005261E7"/>
    <w:rsid w:val="00527578"/>
    <w:rsid w:val="00530ABB"/>
    <w:rsid w:val="00545B24"/>
    <w:rsid w:val="0054648D"/>
    <w:rsid w:val="00551C24"/>
    <w:rsid w:val="00562496"/>
    <w:rsid w:val="005630AD"/>
    <w:rsid w:val="00564D08"/>
    <w:rsid w:val="00571227"/>
    <w:rsid w:val="0057532C"/>
    <w:rsid w:val="00575B9F"/>
    <w:rsid w:val="0058033A"/>
    <w:rsid w:val="005808F6"/>
    <w:rsid w:val="00583643"/>
    <w:rsid w:val="00587860"/>
    <w:rsid w:val="0059279E"/>
    <w:rsid w:val="00592FF8"/>
    <w:rsid w:val="005B0037"/>
    <w:rsid w:val="005B10AB"/>
    <w:rsid w:val="005B28FD"/>
    <w:rsid w:val="005B5CAC"/>
    <w:rsid w:val="005C65FD"/>
    <w:rsid w:val="005C754D"/>
    <w:rsid w:val="005D44F8"/>
    <w:rsid w:val="005D68CD"/>
    <w:rsid w:val="005E053D"/>
    <w:rsid w:val="005E0925"/>
    <w:rsid w:val="005E570A"/>
    <w:rsid w:val="005F4B66"/>
    <w:rsid w:val="005F5779"/>
    <w:rsid w:val="005F592D"/>
    <w:rsid w:val="005F6605"/>
    <w:rsid w:val="0060147B"/>
    <w:rsid w:val="00603285"/>
    <w:rsid w:val="00620A58"/>
    <w:rsid w:val="00622621"/>
    <w:rsid w:val="00623972"/>
    <w:rsid w:val="00624C42"/>
    <w:rsid w:val="00626373"/>
    <w:rsid w:val="00653B68"/>
    <w:rsid w:val="00657B26"/>
    <w:rsid w:val="00657E37"/>
    <w:rsid w:val="00657EA8"/>
    <w:rsid w:val="00660664"/>
    <w:rsid w:val="00661552"/>
    <w:rsid w:val="00665BE3"/>
    <w:rsid w:val="0066613C"/>
    <w:rsid w:val="00670FE8"/>
    <w:rsid w:val="00671D2E"/>
    <w:rsid w:val="00671DD4"/>
    <w:rsid w:val="00672F31"/>
    <w:rsid w:val="00673B4F"/>
    <w:rsid w:val="006741E7"/>
    <w:rsid w:val="00682758"/>
    <w:rsid w:val="0068281A"/>
    <w:rsid w:val="00691512"/>
    <w:rsid w:val="0069622A"/>
    <w:rsid w:val="006A0B89"/>
    <w:rsid w:val="006C0A7E"/>
    <w:rsid w:val="006C4E50"/>
    <w:rsid w:val="006C6C9C"/>
    <w:rsid w:val="006C703A"/>
    <w:rsid w:val="006D3C54"/>
    <w:rsid w:val="006D5A94"/>
    <w:rsid w:val="006E0B15"/>
    <w:rsid w:val="006E42E3"/>
    <w:rsid w:val="006E48B0"/>
    <w:rsid w:val="006F3C3E"/>
    <w:rsid w:val="006F4469"/>
    <w:rsid w:val="006F7C78"/>
    <w:rsid w:val="00702436"/>
    <w:rsid w:val="00705EA8"/>
    <w:rsid w:val="007078B8"/>
    <w:rsid w:val="00711A1A"/>
    <w:rsid w:val="00713DA8"/>
    <w:rsid w:val="0071438C"/>
    <w:rsid w:val="0071524A"/>
    <w:rsid w:val="007157FF"/>
    <w:rsid w:val="00720BA1"/>
    <w:rsid w:val="00720C8F"/>
    <w:rsid w:val="00733CE2"/>
    <w:rsid w:val="00734C6C"/>
    <w:rsid w:val="0074354D"/>
    <w:rsid w:val="007464E8"/>
    <w:rsid w:val="007466F7"/>
    <w:rsid w:val="00761061"/>
    <w:rsid w:val="00763067"/>
    <w:rsid w:val="00766E70"/>
    <w:rsid w:val="007737FC"/>
    <w:rsid w:val="00780670"/>
    <w:rsid w:val="007811AE"/>
    <w:rsid w:val="00790F59"/>
    <w:rsid w:val="007911C4"/>
    <w:rsid w:val="007A0038"/>
    <w:rsid w:val="007B28E4"/>
    <w:rsid w:val="007B7AFB"/>
    <w:rsid w:val="007B7DA1"/>
    <w:rsid w:val="007C5265"/>
    <w:rsid w:val="007C7AAE"/>
    <w:rsid w:val="007C7E3F"/>
    <w:rsid w:val="007D24D1"/>
    <w:rsid w:val="007D667C"/>
    <w:rsid w:val="007E09A5"/>
    <w:rsid w:val="007E48B7"/>
    <w:rsid w:val="007E4DC8"/>
    <w:rsid w:val="007F117B"/>
    <w:rsid w:val="007F4284"/>
    <w:rsid w:val="00800812"/>
    <w:rsid w:val="00805ECD"/>
    <w:rsid w:val="00813E2C"/>
    <w:rsid w:val="00817027"/>
    <w:rsid w:val="00824ECA"/>
    <w:rsid w:val="0082784A"/>
    <w:rsid w:val="0083211E"/>
    <w:rsid w:val="00835C6D"/>
    <w:rsid w:val="00837ADA"/>
    <w:rsid w:val="00840C6B"/>
    <w:rsid w:val="008412E3"/>
    <w:rsid w:val="008465A1"/>
    <w:rsid w:val="008540C1"/>
    <w:rsid w:val="00861F46"/>
    <w:rsid w:val="00862193"/>
    <w:rsid w:val="0086595D"/>
    <w:rsid w:val="008805E5"/>
    <w:rsid w:val="008812D7"/>
    <w:rsid w:val="0088134D"/>
    <w:rsid w:val="00883AC1"/>
    <w:rsid w:val="00886682"/>
    <w:rsid w:val="0089086A"/>
    <w:rsid w:val="00890D78"/>
    <w:rsid w:val="008A1BD4"/>
    <w:rsid w:val="008A4E6F"/>
    <w:rsid w:val="008B0993"/>
    <w:rsid w:val="008B3332"/>
    <w:rsid w:val="008B76BC"/>
    <w:rsid w:val="008C1DFE"/>
    <w:rsid w:val="008C7EBB"/>
    <w:rsid w:val="008D0F27"/>
    <w:rsid w:val="008D352E"/>
    <w:rsid w:val="008D5B9A"/>
    <w:rsid w:val="008E087E"/>
    <w:rsid w:val="008E4902"/>
    <w:rsid w:val="008E5995"/>
    <w:rsid w:val="008E6789"/>
    <w:rsid w:val="008E7962"/>
    <w:rsid w:val="008F1A8E"/>
    <w:rsid w:val="008F3354"/>
    <w:rsid w:val="008F3E71"/>
    <w:rsid w:val="008F63B4"/>
    <w:rsid w:val="008F68C8"/>
    <w:rsid w:val="009011D1"/>
    <w:rsid w:val="00905782"/>
    <w:rsid w:val="009075DA"/>
    <w:rsid w:val="009121F7"/>
    <w:rsid w:val="00914299"/>
    <w:rsid w:val="00916236"/>
    <w:rsid w:val="00916CFD"/>
    <w:rsid w:val="009179C3"/>
    <w:rsid w:val="00917EE0"/>
    <w:rsid w:val="0092798A"/>
    <w:rsid w:val="00934498"/>
    <w:rsid w:val="00950FC3"/>
    <w:rsid w:val="009510F5"/>
    <w:rsid w:val="00951F76"/>
    <w:rsid w:val="009521E0"/>
    <w:rsid w:val="009622DA"/>
    <w:rsid w:val="00963D36"/>
    <w:rsid w:val="009705AB"/>
    <w:rsid w:val="009726F2"/>
    <w:rsid w:val="00975653"/>
    <w:rsid w:val="00976F93"/>
    <w:rsid w:val="00976FB4"/>
    <w:rsid w:val="0097708B"/>
    <w:rsid w:val="00990413"/>
    <w:rsid w:val="009A12A6"/>
    <w:rsid w:val="009A6912"/>
    <w:rsid w:val="009A7D1E"/>
    <w:rsid w:val="009A7FF8"/>
    <w:rsid w:val="009B3C5F"/>
    <w:rsid w:val="009C5E9B"/>
    <w:rsid w:val="009D0406"/>
    <w:rsid w:val="009D3F09"/>
    <w:rsid w:val="009D74FA"/>
    <w:rsid w:val="009E3E04"/>
    <w:rsid w:val="009E5B0E"/>
    <w:rsid w:val="009E605B"/>
    <w:rsid w:val="009F4AD4"/>
    <w:rsid w:val="009F4FD2"/>
    <w:rsid w:val="00A00864"/>
    <w:rsid w:val="00A121ED"/>
    <w:rsid w:val="00A157FC"/>
    <w:rsid w:val="00A17052"/>
    <w:rsid w:val="00A2130C"/>
    <w:rsid w:val="00A217CE"/>
    <w:rsid w:val="00A271DD"/>
    <w:rsid w:val="00A3390D"/>
    <w:rsid w:val="00A371B3"/>
    <w:rsid w:val="00A46726"/>
    <w:rsid w:val="00A47AFC"/>
    <w:rsid w:val="00A55D50"/>
    <w:rsid w:val="00A61312"/>
    <w:rsid w:val="00A744CE"/>
    <w:rsid w:val="00A82E8A"/>
    <w:rsid w:val="00A83ED3"/>
    <w:rsid w:val="00A84693"/>
    <w:rsid w:val="00A86023"/>
    <w:rsid w:val="00A87DB6"/>
    <w:rsid w:val="00A91E23"/>
    <w:rsid w:val="00A944A2"/>
    <w:rsid w:val="00AA59E2"/>
    <w:rsid w:val="00AC1764"/>
    <w:rsid w:val="00AD6F18"/>
    <w:rsid w:val="00AE47D2"/>
    <w:rsid w:val="00AE52E2"/>
    <w:rsid w:val="00AE68AF"/>
    <w:rsid w:val="00B02058"/>
    <w:rsid w:val="00B103A7"/>
    <w:rsid w:val="00B11640"/>
    <w:rsid w:val="00B125F8"/>
    <w:rsid w:val="00B15985"/>
    <w:rsid w:val="00B24FA0"/>
    <w:rsid w:val="00B27943"/>
    <w:rsid w:val="00B316D9"/>
    <w:rsid w:val="00B31ED2"/>
    <w:rsid w:val="00B34B89"/>
    <w:rsid w:val="00B352AB"/>
    <w:rsid w:val="00B35BDB"/>
    <w:rsid w:val="00B50EB7"/>
    <w:rsid w:val="00B51AA0"/>
    <w:rsid w:val="00B531C2"/>
    <w:rsid w:val="00B5327C"/>
    <w:rsid w:val="00B60845"/>
    <w:rsid w:val="00B641F4"/>
    <w:rsid w:val="00B64A46"/>
    <w:rsid w:val="00B6508A"/>
    <w:rsid w:val="00B7771E"/>
    <w:rsid w:val="00B84DD1"/>
    <w:rsid w:val="00B908D8"/>
    <w:rsid w:val="00B916B6"/>
    <w:rsid w:val="00B926C0"/>
    <w:rsid w:val="00B93551"/>
    <w:rsid w:val="00BA4F96"/>
    <w:rsid w:val="00BA5A3B"/>
    <w:rsid w:val="00BA76D0"/>
    <w:rsid w:val="00BB0B97"/>
    <w:rsid w:val="00BB5F60"/>
    <w:rsid w:val="00BC72C7"/>
    <w:rsid w:val="00BD0803"/>
    <w:rsid w:val="00BD384E"/>
    <w:rsid w:val="00BE11BC"/>
    <w:rsid w:val="00BE7CD0"/>
    <w:rsid w:val="00BF3D0C"/>
    <w:rsid w:val="00BF52D9"/>
    <w:rsid w:val="00C00EBA"/>
    <w:rsid w:val="00C048AB"/>
    <w:rsid w:val="00C05B78"/>
    <w:rsid w:val="00C06CAD"/>
    <w:rsid w:val="00C133B9"/>
    <w:rsid w:val="00C17302"/>
    <w:rsid w:val="00C23885"/>
    <w:rsid w:val="00C2607C"/>
    <w:rsid w:val="00C271A9"/>
    <w:rsid w:val="00C31447"/>
    <w:rsid w:val="00C316B2"/>
    <w:rsid w:val="00C32663"/>
    <w:rsid w:val="00C36703"/>
    <w:rsid w:val="00C457D0"/>
    <w:rsid w:val="00C47F5B"/>
    <w:rsid w:val="00C53C52"/>
    <w:rsid w:val="00C60898"/>
    <w:rsid w:val="00C6171E"/>
    <w:rsid w:val="00C71DCB"/>
    <w:rsid w:val="00C73F08"/>
    <w:rsid w:val="00C74E58"/>
    <w:rsid w:val="00C81E5F"/>
    <w:rsid w:val="00C822FF"/>
    <w:rsid w:val="00C82DEE"/>
    <w:rsid w:val="00C926C3"/>
    <w:rsid w:val="00C9385A"/>
    <w:rsid w:val="00CA1545"/>
    <w:rsid w:val="00CA1D40"/>
    <w:rsid w:val="00CA246C"/>
    <w:rsid w:val="00CA44AF"/>
    <w:rsid w:val="00CA4E22"/>
    <w:rsid w:val="00CA61AC"/>
    <w:rsid w:val="00CB1361"/>
    <w:rsid w:val="00CB4ABC"/>
    <w:rsid w:val="00CB4AC8"/>
    <w:rsid w:val="00CB4EC6"/>
    <w:rsid w:val="00CB6A93"/>
    <w:rsid w:val="00CB71EC"/>
    <w:rsid w:val="00CC1D96"/>
    <w:rsid w:val="00CC2A13"/>
    <w:rsid w:val="00CC2D27"/>
    <w:rsid w:val="00CC30D5"/>
    <w:rsid w:val="00CC3F87"/>
    <w:rsid w:val="00CD614F"/>
    <w:rsid w:val="00CD7EB2"/>
    <w:rsid w:val="00CE0D77"/>
    <w:rsid w:val="00CE25A6"/>
    <w:rsid w:val="00CE52D8"/>
    <w:rsid w:val="00CF28E0"/>
    <w:rsid w:val="00CF4766"/>
    <w:rsid w:val="00CF5C27"/>
    <w:rsid w:val="00CF74DA"/>
    <w:rsid w:val="00D10228"/>
    <w:rsid w:val="00D106EE"/>
    <w:rsid w:val="00D11381"/>
    <w:rsid w:val="00D13C9A"/>
    <w:rsid w:val="00D2042F"/>
    <w:rsid w:val="00D276A5"/>
    <w:rsid w:val="00D33F5E"/>
    <w:rsid w:val="00D37976"/>
    <w:rsid w:val="00D4073D"/>
    <w:rsid w:val="00D4224B"/>
    <w:rsid w:val="00D42824"/>
    <w:rsid w:val="00D51EF2"/>
    <w:rsid w:val="00D54656"/>
    <w:rsid w:val="00D60A76"/>
    <w:rsid w:val="00D63653"/>
    <w:rsid w:val="00D671EA"/>
    <w:rsid w:val="00D75C9C"/>
    <w:rsid w:val="00D81257"/>
    <w:rsid w:val="00D8145F"/>
    <w:rsid w:val="00D8283A"/>
    <w:rsid w:val="00D82B1A"/>
    <w:rsid w:val="00D852A6"/>
    <w:rsid w:val="00D906FD"/>
    <w:rsid w:val="00D93D89"/>
    <w:rsid w:val="00DA0DC2"/>
    <w:rsid w:val="00DA2673"/>
    <w:rsid w:val="00DA2E06"/>
    <w:rsid w:val="00DB0205"/>
    <w:rsid w:val="00DB3C81"/>
    <w:rsid w:val="00DB6136"/>
    <w:rsid w:val="00DB7036"/>
    <w:rsid w:val="00DB78DD"/>
    <w:rsid w:val="00DC331F"/>
    <w:rsid w:val="00DC59B7"/>
    <w:rsid w:val="00DD2CE2"/>
    <w:rsid w:val="00DE5B77"/>
    <w:rsid w:val="00DE7B2B"/>
    <w:rsid w:val="00DF14DD"/>
    <w:rsid w:val="00DF49F3"/>
    <w:rsid w:val="00DF66CB"/>
    <w:rsid w:val="00E0055E"/>
    <w:rsid w:val="00E077F2"/>
    <w:rsid w:val="00E12ED9"/>
    <w:rsid w:val="00E14517"/>
    <w:rsid w:val="00E224A8"/>
    <w:rsid w:val="00E2696D"/>
    <w:rsid w:val="00E33BB6"/>
    <w:rsid w:val="00E360F3"/>
    <w:rsid w:val="00E369A7"/>
    <w:rsid w:val="00E377B6"/>
    <w:rsid w:val="00E40F97"/>
    <w:rsid w:val="00E42037"/>
    <w:rsid w:val="00E51688"/>
    <w:rsid w:val="00E557DB"/>
    <w:rsid w:val="00E626A3"/>
    <w:rsid w:val="00E674A9"/>
    <w:rsid w:val="00E70057"/>
    <w:rsid w:val="00E729AB"/>
    <w:rsid w:val="00E73E14"/>
    <w:rsid w:val="00E747DD"/>
    <w:rsid w:val="00E7537A"/>
    <w:rsid w:val="00E75FA8"/>
    <w:rsid w:val="00E8002B"/>
    <w:rsid w:val="00E846F5"/>
    <w:rsid w:val="00E906E1"/>
    <w:rsid w:val="00EA08BD"/>
    <w:rsid w:val="00EA0ED9"/>
    <w:rsid w:val="00EA2767"/>
    <w:rsid w:val="00EA3D22"/>
    <w:rsid w:val="00EA41A1"/>
    <w:rsid w:val="00EA4938"/>
    <w:rsid w:val="00EA50AE"/>
    <w:rsid w:val="00EA68BE"/>
    <w:rsid w:val="00EB1A08"/>
    <w:rsid w:val="00EB3077"/>
    <w:rsid w:val="00EB32FF"/>
    <w:rsid w:val="00EB4D95"/>
    <w:rsid w:val="00EB51BC"/>
    <w:rsid w:val="00EB64A8"/>
    <w:rsid w:val="00EB6661"/>
    <w:rsid w:val="00EB6F22"/>
    <w:rsid w:val="00EC048F"/>
    <w:rsid w:val="00EC5599"/>
    <w:rsid w:val="00EC6122"/>
    <w:rsid w:val="00ED2F78"/>
    <w:rsid w:val="00EE2CD4"/>
    <w:rsid w:val="00EE325A"/>
    <w:rsid w:val="00EF125C"/>
    <w:rsid w:val="00EF37AD"/>
    <w:rsid w:val="00EF6DF9"/>
    <w:rsid w:val="00F0130C"/>
    <w:rsid w:val="00F02CD7"/>
    <w:rsid w:val="00F07D6A"/>
    <w:rsid w:val="00F227AB"/>
    <w:rsid w:val="00F24AB7"/>
    <w:rsid w:val="00F25AE5"/>
    <w:rsid w:val="00F27079"/>
    <w:rsid w:val="00F313B2"/>
    <w:rsid w:val="00F31D4E"/>
    <w:rsid w:val="00F3344D"/>
    <w:rsid w:val="00F33885"/>
    <w:rsid w:val="00F33B5E"/>
    <w:rsid w:val="00F36E78"/>
    <w:rsid w:val="00F36EFF"/>
    <w:rsid w:val="00F379A8"/>
    <w:rsid w:val="00F40BF6"/>
    <w:rsid w:val="00F434D4"/>
    <w:rsid w:val="00F43B68"/>
    <w:rsid w:val="00F4403B"/>
    <w:rsid w:val="00F47614"/>
    <w:rsid w:val="00F56236"/>
    <w:rsid w:val="00F56C00"/>
    <w:rsid w:val="00F57167"/>
    <w:rsid w:val="00F610BB"/>
    <w:rsid w:val="00F64D2F"/>
    <w:rsid w:val="00F656E3"/>
    <w:rsid w:val="00F66E69"/>
    <w:rsid w:val="00F7546C"/>
    <w:rsid w:val="00F77123"/>
    <w:rsid w:val="00F774D2"/>
    <w:rsid w:val="00F77643"/>
    <w:rsid w:val="00F77C7A"/>
    <w:rsid w:val="00F85C9B"/>
    <w:rsid w:val="00F8629B"/>
    <w:rsid w:val="00F910B4"/>
    <w:rsid w:val="00F94FD3"/>
    <w:rsid w:val="00FA62EA"/>
    <w:rsid w:val="00FB11A6"/>
    <w:rsid w:val="00FC048C"/>
    <w:rsid w:val="00FC1ABE"/>
    <w:rsid w:val="00FC23DA"/>
    <w:rsid w:val="00FD5423"/>
    <w:rsid w:val="00FD6758"/>
    <w:rsid w:val="00FD6EBE"/>
    <w:rsid w:val="00FE7B40"/>
    <w:rsid w:val="00FF033D"/>
    <w:rsid w:val="00FF12AD"/>
    <w:rsid w:val="00FF260F"/>
    <w:rsid w:val="00FF4A41"/>
    <w:rsid w:val="00FF4FAE"/>
    <w:rsid w:val="00FF5F43"/>
    <w:rsid w:val="00FF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7AA7"/>
  <w15:docId w15:val="{3BC18267-AF87-CC43-9E5B-9AD24189E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9F3"/>
  </w:style>
  <w:style w:type="paragraph" w:styleId="Heading1">
    <w:name w:val="heading 1"/>
    <w:basedOn w:val="Normal"/>
    <w:next w:val="Normal"/>
    <w:link w:val="Heading1Char"/>
    <w:uiPriority w:val="9"/>
    <w:qFormat/>
    <w:rsid w:val="00FB11A6"/>
    <w:pPr>
      <w:shd w:val="clear" w:color="auto" w:fill="DBE5F1" w:themeFill="accent1" w:themeFillTint="33"/>
      <w:outlineLvl w:val="0"/>
    </w:pPr>
    <w:rPr>
      <w:b/>
      <w:smallCaps/>
      <w:sz w:val="24"/>
      <w:szCs w:val="24"/>
    </w:rPr>
  </w:style>
  <w:style w:type="paragraph" w:styleId="Heading2">
    <w:name w:val="heading 2"/>
    <w:basedOn w:val="TOC1"/>
    <w:next w:val="Normal"/>
    <w:link w:val="Heading2Char"/>
    <w:uiPriority w:val="9"/>
    <w:unhideWhenUsed/>
    <w:qFormat/>
    <w:rsid w:val="00BE11BC"/>
    <w:pPr>
      <w:numPr>
        <w:ilvl w:val="1"/>
        <w:numId w:val="8"/>
      </w:numPr>
      <w:tabs>
        <w:tab w:val="right" w:leader="dot" w:pos="10070"/>
      </w:tabs>
      <w:outlineLvl w:val="1"/>
    </w:pPr>
    <w:rPr>
      <w:rFonts w:asciiTheme="majorHAnsi" w:hAnsiTheme="majorHAnsi"/>
      <w:smallCaps/>
      <w:noProof/>
      <w:color w:val="4F81BD" w:themeColor="accent1"/>
    </w:rPr>
  </w:style>
  <w:style w:type="paragraph" w:styleId="Heading3">
    <w:name w:val="heading 3"/>
    <w:basedOn w:val="Normal"/>
    <w:next w:val="Normal"/>
    <w:link w:val="Heading3Char"/>
    <w:uiPriority w:val="9"/>
    <w:unhideWhenUsed/>
    <w:qFormat/>
    <w:rsid w:val="005808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1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183"/>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075183"/>
    <w:pPr>
      <w:ind w:left="720"/>
      <w:contextualSpacing/>
    </w:pPr>
  </w:style>
  <w:style w:type="character" w:styleId="Hyperlink">
    <w:name w:val="Hyperlink"/>
    <w:basedOn w:val="DefaultParagraphFont"/>
    <w:uiPriority w:val="99"/>
    <w:unhideWhenUsed/>
    <w:rsid w:val="00075183"/>
    <w:rPr>
      <w:color w:val="FFFFFF"/>
      <w:u w:val="single"/>
    </w:rPr>
  </w:style>
  <w:style w:type="paragraph" w:styleId="BalloonText">
    <w:name w:val="Balloon Text"/>
    <w:basedOn w:val="Normal"/>
    <w:link w:val="BalloonTextChar"/>
    <w:uiPriority w:val="99"/>
    <w:semiHidden/>
    <w:unhideWhenUsed/>
    <w:rsid w:val="00075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183"/>
    <w:rPr>
      <w:rFonts w:ascii="Tahoma" w:hAnsi="Tahoma" w:cs="Tahoma"/>
      <w:sz w:val="16"/>
      <w:szCs w:val="16"/>
    </w:rPr>
  </w:style>
  <w:style w:type="character" w:customStyle="1" w:styleId="dierrortext1">
    <w:name w:val="di_errortext1"/>
    <w:basedOn w:val="DefaultParagraphFont"/>
    <w:rsid w:val="007A0038"/>
    <w:rPr>
      <w:rFonts w:ascii="Arial" w:hAnsi="Arial" w:cs="Arial" w:hint="default"/>
      <w:color w:val="CC0000"/>
      <w:sz w:val="18"/>
      <w:szCs w:val="18"/>
    </w:rPr>
  </w:style>
  <w:style w:type="character" w:styleId="IntenseEmphasis">
    <w:name w:val="Intense Emphasis"/>
    <w:basedOn w:val="DefaultParagraphFont"/>
    <w:uiPriority w:val="21"/>
    <w:qFormat/>
    <w:rsid w:val="00B31ED2"/>
    <w:rPr>
      <w:b/>
      <w:bCs/>
      <w:i/>
      <w:iCs/>
      <w:color w:val="4F81BD" w:themeColor="accent1"/>
    </w:rPr>
  </w:style>
  <w:style w:type="character" w:styleId="SubtleEmphasis">
    <w:name w:val="Subtle Emphasis"/>
    <w:basedOn w:val="DefaultParagraphFont"/>
    <w:uiPriority w:val="19"/>
    <w:qFormat/>
    <w:rsid w:val="00511DE4"/>
    <w:rPr>
      <w:i/>
      <w:iCs/>
      <w:color w:val="808080" w:themeColor="text1" w:themeTint="7F"/>
    </w:rPr>
  </w:style>
  <w:style w:type="character" w:customStyle="1" w:styleId="diplain1">
    <w:name w:val="di_plain1"/>
    <w:basedOn w:val="DefaultParagraphFont"/>
    <w:rsid w:val="0040666D"/>
    <w:rPr>
      <w:rFonts w:ascii="Arial" w:hAnsi="Arial" w:cs="Arial" w:hint="default"/>
      <w:color w:val="666666"/>
      <w:sz w:val="18"/>
      <w:szCs w:val="18"/>
    </w:rPr>
  </w:style>
  <w:style w:type="character" w:styleId="BookTitle">
    <w:name w:val="Book Title"/>
    <w:basedOn w:val="DefaultParagraphFont"/>
    <w:uiPriority w:val="33"/>
    <w:qFormat/>
    <w:rsid w:val="008D352E"/>
    <w:rPr>
      <w:b/>
      <w:bCs/>
      <w:smallCaps/>
      <w:spacing w:val="5"/>
    </w:rPr>
  </w:style>
  <w:style w:type="paragraph" w:styleId="NoSpacing">
    <w:name w:val="No Spacing"/>
    <w:link w:val="NoSpacingChar"/>
    <w:uiPriority w:val="1"/>
    <w:qFormat/>
    <w:rsid w:val="008D352E"/>
    <w:pPr>
      <w:spacing w:after="0" w:line="240" w:lineRule="auto"/>
    </w:pPr>
  </w:style>
  <w:style w:type="paragraph" w:styleId="Header">
    <w:name w:val="header"/>
    <w:basedOn w:val="Normal"/>
    <w:link w:val="HeaderChar"/>
    <w:uiPriority w:val="99"/>
    <w:unhideWhenUsed/>
    <w:rsid w:val="005F4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B66"/>
  </w:style>
  <w:style w:type="paragraph" w:styleId="Footer">
    <w:name w:val="footer"/>
    <w:basedOn w:val="Normal"/>
    <w:link w:val="FooterChar"/>
    <w:uiPriority w:val="99"/>
    <w:unhideWhenUsed/>
    <w:rsid w:val="005F4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B66"/>
  </w:style>
  <w:style w:type="character" w:styleId="IntenseReference">
    <w:name w:val="Intense Reference"/>
    <w:basedOn w:val="DefaultParagraphFont"/>
    <w:uiPriority w:val="32"/>
    <w:qFormat/>
    <w:rsid w:val="00162947"/>
    <w:rPr>
      <w:b/>
      <w:bCs/>
      <w:smallCaps/>
      <w:color w:val="C0504D" w:themeColor="accent2"/>
      <w:spacing w:val="5"/>
      <w:u w:val="single"/>
    </w:rPr>
  </w:style>
  <w:style w:type="character" w:customStyle="1" w:styleId="Heading1Char">
    <w:name w:val="Heading 1 Char"/>
    <w:basedOn w:val="DefaultParagraphFont"/>
    <w:link w:val="Heading1"/>
    <w:uiPriority w:val="9"/>
    <w:rsid w:val="00FB11A6"/>
    <w:rPr>
      <w:b/>
      <w:smallCaps/>
      <w:sz w:val="24"/>
      <w:szCs w:val="24"/>
      <w:shd w:val="clear" w:color="auto" w:fill="DBE5F1" w:themeFill="accent1" w:themeFillTint="33"/>
    </w:rPr>
  </w:style>
  <w:style w:type="character" w:customStyle="1" w:styleId="ditextbox1">
    <w:name w:val="di_textbox1"/>
    <w:basedOn w:val="DefaultParagraphFont"/>
    <w:rsid w:val="00E51688"/>
    <w:rPr>
      <w:rFonts w:ascii="Arial" w:hAnsi="Arial" w:cs="Arial" w:hint="default"/>
      <w:color w:val="000000"/>
      <w:sz w:val="18"/>
      <w:szCs w:val="18"/>
    </w:rPr>
  </w:style>
  <w:style w:type="character" w:styleId="Strong">
    <w:name w:val="Strong"/>
    <w:basedOn w:val="DefaultParagraphFont"/>
    <w:uiPriority w:val="22"/>
    <w:qFormat/>
    <w:rsid w:val="0048682F"/>
    <w:rPr>
      <w:b/>
      <w:bCs/>
    </w:rPr>
  </w:style>
  <w:style w:type="character" w:customStyle="1" w:styleId="disubheader1">
    <w:name w:val="di_subheader1"/>
    <w:basedOn w:val="DefaultParagraphFont"/>
    <w:rsid w:val="009F4FD2"/>
    <w:rPr>
      <w:rFonts w:ascii="Arial" w:hAnsi="Arial" w:cs="Arial" w:hint="default"/>
      <w:b/>
      <w:bCs/>
      <w:strike w:val="0"/>
      <w:dstrike w:val="0"/>
      <w:color w:val="336699"/>
      <w:sz w:val="24"/>
      <w:szCs w:val="24"/>
      <w:u w:val="none"/>
      <w:effect w:val="none"/>
    </w:rPr>
  </w:style>
  <w:style w:type="character" w:customStyle="1" w:styleId="dismallheader1">
    <w:name w:val="di_smallheader1"/>
    <w:basedOn w:val="DefaultParagraphFont"/>
    <w:rsid w:val="00026F90"/>
    <w:rPr>
      <w:rFonts w:ascii="Arial" w:hAnsi="Arial" w:cs="Arial" w:hint="default"/>
      <w:b/>
      <w:bCs/>
      <w:strike w:val="0"/>
      <w:dstrike w:val="0"/>
      <w:color w:val="336699"/>
      <w:sz w:val="21"/>
      <w:szCs w:val="21"/>
      <w:u w:val="none"/>
      <w:effect w:val="none"/>
    </w:rPr>
  </w:style>
  <w:style w:type="character" w:customStyle="1" w:styleId="diplain2">
    <w:name w:val="di_plain2"/>
    <w:basedOn w:val="DefaultParagraphFont"/>
    <w:rsid w:val="00026F90"/>
    <w:rPr>
      <w:rFonts w:ascii="Arial" w:hAnsi="Arial" w:cs="Arial" w:hint="default"/>
      <w:color w:val="666666"/>
      <w:sz w:val="18"/>
      <w:szCs w:val="18"/>
    </w:rPr>
  </w:style>
  <w:style w:type="character" w:customStyle="1" w:styleId="Heading2Char">
    <w:name w:val="Heading 2 Char"/>
    <w:basedOn w:val="DefaultParagraphFont"/>
    <w:link w:val="Heading2"/>
    <w:uiPriority w:val="9"/>
    <w:rsid w:val="00BE11BC"/>
    <w:rPr>
      <w:rFonts w:asciiTheme="majorHAnsi" w:hAnsiTheme="majorHAnsi"/>
      <w:smallCaps/>
      <w:noProof/>
      <w:color w:val="4F81BD" w:themeColor="accent1"/>
    </w:rPr>
  </w:style>
  <w:style w:type="character" w:customStyle="1" w:styleId="Heading3Char">
    <w:name w:val="Heading 3 Char"/>
    <w:basedOn w:val="DefaultParagraphFont"/>
    <w:link w:val="Heading3"/>
    <w:uiPriority w:val="9"/>
    <w:rsid w:val="005808F6"/>
    <w:rPr>
      <w:rFonts w:asciiTheme="majorHAnsi" w:eastAsiaTheme="majorEastAsia" w:hAnsiTheme="majorHAnsi" w:cstheme="majorBidi"/>
      <w:b/>
      <w:bCs/>
      <w:color w:val="4F81BD" w:themeColor="accent1"/>
    </w:rPr>
  </w:style>
  <w:style w:type="character" w:customStyle="1" w:styleId="ditextbox2">
    <w:name w:val="di_textbox2"/>
    <w:basedOn w:val="DefaultParagraphFont"/>
    <w:rsid w:val="00DB78DD"/>
    <w:rPr>
      <w:rFonts w:ascii="Arial" w:hAnsi="Arial" w:cs="Arial" w:hint="default"/>
      <w:color w:val="000000"/>
      <w:sz w:val="18"/>
      <w:szCs w:val="18"/>
    </w:rPr>
  </w:style>
  <w:style w:type="character" w:customStyle="1" w:styleId="ditextbox3">
    <w:name w:val="di_textbox3"/>
    <w:basedOn w:val="DefaultParagraphFont"/>
    <w:rsid w:val="00DB78DD"/>
    <w:rPr>
      <w:rFonts w:ascii="Arial" w:hAnsi="Arial" w:cs="Arial" w:hint="default"/>
      <w:color w:val="000000"/>
      <w:sz w:val="18"/>
      <w:szCs w:val="18"/>
    </w:rPr>
  </w:style>
  <w:style w:type="character" w:customStyle="1" w:styleId="ditextbox5">
    <w:name w:val="di_textbox5"/>
    <w:basedOn w:val="DefaultParagraphFont"/>
    <w:rsid w:val="00DB78DD"/>
    <w:rPr>
      <w:rFonts w:ascii="Arial" w:hAnsi="Arial" w:cs="Arial" w:hint="default"/>
      <w:color w:val="000000"/>
      <w:sz w:val="18"/>
      <w:szCs w:val="18"/>
    </w:rPr>
  </w:style>
  <w:style w:type="character" w:customStyle="1" w:styleId="apple-converted-space">
    <w:name w:val="apple-converted-space"/>
    <w:basedOn w:val="DefaultParagraphFont"/>
    <w:rsid w:val="000B0537"/>
  </w:style>
  <w:style w:type="character" w:styleId="CommentReference">
    <w:name w:val="annotation reference"/>
    <w:basedOn w:val="DefaultParagraphFont"/>
    <w:uiPriority w:val="99"/>
    <w:semiHidden/>
    <w:unhideWhenUsed/>
    <w:rsid w:val="00626373"/>
    <w:rPr>
      <w:sz w:val="16"/>
      <w:szCs w:val="16"/>
    </w:rPr>
  </w:style>
  <w:style w:type="paragraph" w:styleId="CommentText">
    <w:name w:val="annotation text"/>
    <w:basedOn w:val="Normal"/>
    <w:link w:val="CommentTextChar"/>
    <w:uiPriority w:val="99"/>
    <w:unhideWhenUsed/>
    <w:rsid w:val="00626373"/>
    <w:pPr>
      <w:spacing w:line="240" w:lineRule="auto"/>
    </w:pPr>
    <w:rPr>
      <w:sz w:val="20"/>
      <w:szCs w:val="20"/>
    </w:rPr>
  </w:style>
  <w:style w:type="character" w:customStyle="1" w:styleId="CommentTextChar">
    <w:name w:val="Comment Text Char"/>
    <w:basedOn w:val="DefaultParagraphFont"/>
    <w:link w:val="CommentText"/>
    <w:uiPriority w:val="99"/>
    <w:rsid w:val="00626373"/>
    <w:rPr>
      <w:sz w:val="20"/>
      <w:szCs w:val="20"/>
    </w:rPr>
  </w:style>
  <w:style w:type="paragraph" w:styleId="CommentSubject">
    <w:name w:val="annotation subject"/>
    <w:basedOn w:val="CommentText"/>
    <w:next w:val="CommentText"/>
    <w:link w:val="CommentSubjectChar"/>
    <w:uiPriority w:val="99"/>
    <w:semiHidden/>
    <w:unhideWhenUsed/>
    <w:rsid w:val="00626373"/>
    <w:rPr>
      <w:b/>
      <w:bCs/>
    </w:rPr>
  </w:style>
  <w:style w:type="character" w:customStyle="1" w:styleId="CommentSubjectChar">
    <w:name w:val="Comment Subject Char"/>
    <w:basedOn w:val="CommentTextChar"/>
    <w:link w:val="CommentSubject"/>
    <w:uiPriority w:val="99"/>
    <w:semiHidden/>
    <w:rsid w:val="00626373"/>
    <w:rPr>
      <w:b/>
      <w:bCs/>
      <w:sz w:val="20"/>
      <w:szCs w:val="20"/>
    </w:rPr>
  </w:style>
  <w:style w:type="table" w:styleId="TableGrid">
    <w:name w:val="Table Grid"/>
    <w:basedOn w:val="TableNormal"/>
    <w:uiPriority w:val="59"/>
    <w:rsid w:val="007806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6D3C54"/>
  </w:style>
  <w:style w:type="table" w:customStyle="1" w:styleId="ListTable4-Accent11">
    <w:name w:val="List Table 4 - Accent 11"/>
    <w:basedOn w:val="TableNormal"/>
    <w:uiPriority w:val="49"/>
    <w:rsid w:val="00DD2CE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8C7E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33B5E"/>
    <w:pPr>
      <w:keepNext/>
      <w:keepLines/>
      <w:shd w:val="clear" w:color="auto" w:fill="auto"/>
      <w:spacing w:before="480" w:after="0"/>
      <w:outlineLvl w:val="9"/>
    </w:pPr>
    <w:rPr>
      <w:rFonts w:asciiTheme="majorHAnsi" w:eastAsiaTheme="majorEastAsia" w:hAnsiTheme="majorHAnsi" w:cstheme="majorBidi"/>
      <w:bCs/>
      <w:smallCaps w:val="0"/>
      <w:color w:val="365F91" w:themeColor="accent1" w:themeShade="BF"/>
      <w:sz w:val="28"/>
      <w:szCs w:val="28"/>
      <w:lang w:eastAsia="ja-JP"/>
    </w:rPr>
  </w:style>
  <w:style w:type="paragraph" w:styleId="TOC1">
    <w:name w:val="toc 1"/>
    <w:basedOn w:val="Normal"/>
    <w:next w:val="Normal"/>
    <w:autoRedefine/>
    <w:uiPriority w:val="39"/>
    <w:unhideWhenUsed/>
    <w:qFormat/>
    <w:rsid w:val="00F33B5E"/>
    <w:pPr>
      <w:spacing w:after="100"/>
    </w:pPr>
  </w:style>
  <w:style w:type="paragraph" w:styleId="Revision">
    <w:name w:val="Revision"/>
    <w:hidden/>
    <w:uiPriority w:val="99"/>
    <w:semiHidden/>
    <w:rsid w:val="00657B26"/>
    <w:pPr>
      <w:spacing w:after="0" w:line="240" w:lineRule="auto"/>
    </w:pPr>
  </w:style>
  <w:style w:type="paragraph" w:styleId="TOC2">
    <w:name w:val="toc 2"/>
    <w:basedOn w:val="Normal"/>
    <w:next w:val="Normal"/>
    <w:autoRedefine/>
    <w:uiPriority w:val="39"/>
    <w:unhideWhenUsed/>
    <w:qFormat/>
    <w:rsid w:val="00AE68AF"/>
    <w:pPr>
      <w:spacing w:after="100"/>
      <w:ind w:left="220"/>
    </w:pPr>
  </w:style>
  <w:style w:type="paragraph" w:styleId="TOC3">
    <w:name w:val="toc 3"/>
    <w:basedOn w:val="Normal"/>
    <w:next w:val="Normal"/>
    <w:autoRedefine/>
    <w:uiPriority w:val="39"/>
    <w:semiHidden/>
    <w:unhideWhenUsed/>
    <w:qFormat/>
    <w:rsid w:val="00AE68AF"/>
    <w:pPr>
      <w:spacing w:after="100"/>
      <w:ind w:left="440"/>
    </w:pPr>
    <w:rPr>
      <w:rFonts w:eastAsiaTheme="minorEastAsia"/>
      <w:lang w:eastAsia="ja-JP"/>
    </w:rPr>
  </w:style>
  <w:style w:type="numbering" w:customStyle="1" w:styleId="Style1">
    <w:name w:val="Style1"/>
    <w:uiPriority w:val="99"/>
    <w:rsid w:val="00BE11BC"/>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060417">
      <w:bodyDiv w:val="1"/>
      <w:marLeft w:val="0"/>
      <w:marRight w:val="0"/>
      <w:marTop w:val="0"/>
      <w:marBottom w:val="0"/>
      <w:divBdr>
        <w:top w:val="none" w:sz="0" w:space="0" w:color="auto"/>
        <w:left w:val="none" w:sz="0" w:space="0" w:color="auto"/>
        <w:bottom w:val="none" w:sz="0" w:space="0" w:color="auto"/>
        <w:right w:val="none" w:sz="0" w:space="0" w:color="auto"/>
      </w:divBdr>
      <w:divsChild>
        <w:div w:id="1854880028">
          <w:marLeft w:val="0"/>
          <w:marRight w:val="0"/>
          <w:marTop w:val="0"/>
          <w:marBottom w:val="0"/>
          <w:divBdr>
            <w:top w:val="none" w:sz="0" w:space="0" w:color="auto"/>
            <w:left w:val="none" w:sz="0" w:space="0" w:color="auto"/>
            <w:bottom w:val="none" w:sz="0" w:space="0" w:color="auto"/>
            <w:right w:val="none" w:sz="0" w:space="0" w:color="auto"/>
          </w:divBdr>
        </w:div>
        <w:div w:id="108088303">
          <w:marLeft w:val="0"/>
          <w:marRight w:val="0"/>
          <w:marTop w:val="0"/>
          <w:marBottom w:val="0"/>
          <w:divBdr>
            <w:top w:val="none" w:sz="0" w:space="0" w:color="auto"/>
            <w:left w:val="none" w:sz="0" w:space="0" w:color="auto"/>
            <w:bottom w:val="none" w:sz="0" w:space="0" w:color="auto"/>
            <w:right w:val="none" w:sz="0" w:space="0" w:color="auto"/>
          </w:divBdr>
        </w:div>
      </w:divsChild>
    </w:div>
    <w:div w:id="993073108">
      <w:bodyDiv w:val="1"/>
      <w:marLeft w:val="0"/>
      <w:marRight w:val="0"/>
      <w:marTop w:val="0"/>
      <w:marBottom w:val="0"/>
      <w:divBdr>
        <w:top w:val="none" w:sz="0" w:space="0" w:color="auto"/>
        <w:left w:val="none" w:sz="0" w:space="0" w:color="auto"/>
        <w:bottom w:val="none" w:sz="0" w:space="0" w:color="auto"/>
        <w:right w:val="none" w:sz="0" w:space="0" w:color="auto"/>
      </w:divBdr>
    </w:div>
    <w:div w:id="1226332979">
      <w:bodyDiv w:val="1"/>
      <w:marLeft w:val="0"/>
      <w:marRight w:val="0"/>
      <w:marTop w:val="0"/>
      <w:marBottom w:val="0"/>
      <w:divBdr>
        <w:top w:val="none" w:sz="0" w:space="0" w:color="auto"/>
        <w:left w:val="none" w:sz="0" w:space="0" w:color="auto"/>
        <w:bottom w:val="none" w:sz="0" w:space="0" w:color="auto"/>
        <w:right w:val="none" w:sz="0" w:space="0" w:color="auto"/>
      </w:divBdr>
      <w:divsChild>
        <w:div w:id="1702053533">
          <w:marLeft w:val="0"/>
          <w:marRight w:val="0"/>
          <w:marTop w:val="0"/>
          <w:marBottom w:val="0"/>
          <w:divBdr>
            <w:top w:val="none" w:sz="0" w:space="0" w:color="auto"/>
            <w:left w:val="none" w:sz="0" w:space="0" w:color="auto"/>
            <w:bottom w:val="none" w:sz="0" w:space="0" w:color="auto"/>
            <w:right w:val="none" w:sz="0" w:space="0" w:color="auto"/>
          </w:divBdr>
        </w:div>
        <w:div w:id="284970064">
          <w:marLeft w:val="0"/>
          <w:marRight w:val="0"/>
          <w:marTop w:val="0"/>
          <w:marBottom w:val="0"/>
          <w:divBdr>
            <w:top w:val="none" w:sz="0" w:space="0" w:color="auto"/>
            <w:left w:val="none" w:sz="0" w:space="0" w:color="auto"/>
            <w:bottom w:val="none" w:sz="0" w:space="0" w:color="auto"/>
            <w:right w:val="none" w:sz="0" w:space="0" w:color="auto"/>
          </w:divBdr>
        </w:div>
      </w:divsChild>
    </w:div>
    <w:div w:id="1816412692">
      <w:bodyDiv w:val="1"/>
      <w:marLeft w:val="0"/>
      <w:marRight w:val="0"/>
      <w:marTop w:val="0"/>
      <w:marBottom w:val="0"/>
      <w:divBdr>
        <w:top w:val="none" w:sz="0" w:space="0" w:color="auto"/>
        <w:left w:val="none" w:sz="0" w:space="0" w:color="auto"/>
        <w:bottom w:val="none" w:sz="0" w:space="0" w:color="auto"/>
        <w:right w:val="none" w:sz="0" w:space="0" w:color="auto"/>
      </w:divBdr>
      <w:divsChild>
        <w:div w:id="955403582">
          <w:marLeft w:val="0"/>
          <w:marRight w:val="0"/>
          <w:marTop w:val="0"/>
          <w:marBottom w:val="0"/>
          <w:divBdr>
            <w:top w:val="none" w:sz="0" w:space="0" w:color="auto"/>
            <w:left w:val="none" w:sz="0" w:space="0" w:color="auto"/>
            <w:bottom w:val="none" w:sz="0" w:space="0" w:color="auto"/>
            <w:right w:val="none" w:sz="0" w:space="0" w:color="auto"/>
          </w:divBdr>
        </w:div>
      </w:divsChild>
    </w:div>
    <w:div w:id="199787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8.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theme" Target="theme/theme1.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microsoft.com/office/2011/relationships/people" Target="peop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oter" Target="footer1.xml"/><Relationship Id="rId20" Type="http://schemas.microsoft.com/office/2016/09/relationships/commentsIds" Target="commentsIds.xm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EDF94-5588-3D4F-B3D3-60C544671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NaPDI Repository Data Entry SOP:                                In vitro Transport Induction Studies</vt:lpstr>
    </vt:vector>
  </TitlesOfParts>
  <Company>Microsoft</Company>
  <LinksUpToDate>false</LinksUpToDate>
  <CharactersWithSpaces>14231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NaPDI Repository Data Entry SOP:                                In vitro Transport Induction Studies</dc:title>
  <dc:subject>Version 1</dc:subject>
  <dc:creator>Author: Jessica Tay-Sontheimer</dc:creator>
  <cp:lastModifiedBy>Birer, Caroline</cp:lastModifiedBy>
  <cp:revision>20</cp:revision>
  <cp:lastPrinted>2017-03-10T17:32:00Z</cp:lastPrinted>
  <dcterms:created xsi:type="dcterms:W3CDTF">2017-03-31T18:27:00Z</dcterms:created>
  <dcterms:modified xsi:type="dcterms:W3CDTF">2019-08-05T19:39:00Z</dcterms:modified>
</cp:coreProperties>
</file>